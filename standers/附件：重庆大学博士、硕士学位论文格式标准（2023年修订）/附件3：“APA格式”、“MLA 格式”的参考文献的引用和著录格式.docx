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D280" w14:textId="18175CC8" w:rsidR="00660D9B" w:rsidRDefault="00126826">
      <w:pPr>
        <w:snapToGrid/>
        <w:spacing w:before="120" w:after="120" w:line="411" w:lineRule="auto"/>
        <w:jc w:val="both"/>
        <w:rPr>
          <w:rFonts w:ascii="宋体" w:eastAsia="宋体" w:hAnsi="宋体" w:cs="宋体"/>
          <w:color w:val="auto"/>
          <w:sz w:val="24"/>
          <w:szCs w:val="24"/>
        </w:rPr>
      </w:pPr>
      <w:r>
        <w:rPr>
          <w:rFonts w:ascii="宋体" w:eastAsia="宋体" w:hAnsi="宋体" w:cs="宋体" w:hint="eastAsia"/>
          <w:b/>
          <w:color w:val="auto"/>
          <w:sz w:val="24"/>
          <w:szCs w:val="24"/>
        </w:rPr>
        <w:t>附件</w:t>
      </w:r>
      <w:r w:rsidR="00292472">
        <w:rPr>
          <w:rFonts w:ascii="宋体" w:eastAsia="宋体" w:hAnsi="宋体" w:cs="宋体" w:hint="eastAsia"/>
          <w:b/>
          <w:color w:val="auto"/>
          <w:sz w:val="24"/>
          <w:szCs w:val="24"/>
        </w:rPr>
        <w:t>3</w:t>
      </w:r>
    </w:p>
    <w:p w14:paraId="33DA2289" w14:textId="77777777" w:rsidR="00660D9B" w:rsidRDefault="00292472">
      <w:pPr>
        <w:snapToGrid/>
        <w:spacing w:before="120" w:after="120" w:line="411" w:lineRule="auto"/>
        <w:ind w:firstLine="480"/>
        <w:jc w:val="both"/>
        <w:rPr>
          <w:rFonts w:ascii="宋体" w:eastAsia="宋体" w:hAnsi="宋体" w:cs="宋体"/>
          <w:color w:val="auto"/>
          <w:sz w:val="24"/>
        </w:rPr>
      </w:pPr>
      <w:r>
        <w:rPr>
          <w:rFonts w:ascii="宋体" w:eastAsia="宋体" w:hAnsi="宋体" w:cs="宋体"/>
          <w:color w:val="auto"/>
          <w:sz w:val="24"/>
        </w:rPr>
        <w:t>本</w:t>
      </w:r>
      <w:r>
        <w:rPr>
          <w:rFonts w:ascii="宋体" w:eastAsia="宋体" w:hAnsi="宋体" w:cs="宋体" w:hint="eastAsia"/>
          <w:color w:val="auto"/>
          <w:sz w:val="24"/>
        </w:rPr>
        <w:t>格式</w:t>
      </w:r>
      <w:r>
        <w:rPr>
          <w:rFonts w:ascii="宋体" w:eastAsia="宋体" w:hAnsi="宋体" w:cs="宋体"/>
          <w:color w:val="auto"/>
          <w:sz w:val="24"/>
        </w:rPr>
        <w:t>适</w:t>
      </w:r>
      <w:r>
        <w:rPr>
          <w:rFonts w:ascii="宋体" w:eastAsia="宋体" w:hAnsi="宋体" w:cs="宋体"/>
          <w:color w:val="000000" w:themeColor="text1"/>
          <w:sz w:val="24"/>
        </w:rPr>
        <w:t>用于重庆大学外国语言学及应用语言学、英语语言文学</w:t>
      </w:r>
      <w:r>
        <w:rPr>
          <w:rFonts w:ascii="宋体" w:eastAsia="宋体" w:hAnsi="宋体" w:cs="宋体" w:hint="eastAsia"/>
          <w:color w:val="000000" w:themeColor="text1"/>
          <w:sz w:val="24"/>
        </w:rPr>
        <w:t>、翻译</w:t>
      </w:r>
      <w:r>
        <w:rPr>
          <w:rFonts w:ascii="宋体" w:eastAsia="宋体" w:hAnsi="宋体" w:cs="宋体" w:hint="eastAsia"/>
          <w:color w:val="auto"/>
          <w:sz w:val="24"/>
        </w:rPr>
        <w:t>学以及翻译专业硕士</w:t>
      </w:r>
      <w:r>
        <w:rPr>
          <w:rFonts w:ascii="宋体" w:eastAsia="宋体" w:hAnsi="宋体" w:cs="宋体"/>
          <w:color w:val="auto"/>
          <w:sz w:val="24"/>
        </w:rPr>
        <w:t>学位论文</w:t>
      </w:r>
      <w:r>
        <w:rPr>
          <w:rFonts w:ascii="宋体" w:eastAsia="宋体" w:hAnsi="宋体" w:cs="宋体" w:hint="eastAsia"/>
          <w:color w:val="auto"/>
          <w:sz w:val="24"/>
        </w:rPr>
        <w:t>的</w:t>
      </w:r>
      <w:r>
        <w:rPr>
          <w:rFonts w:ascii="宋体" w:eastAsia="宋体" w:hAnsi="宋体" w:cs="宋体"/>
          <w:color w:val="auto"/>
          <w:sz w:val="24"/>
        </w:rPr>
        <w:t>撰写。制定本</w:t>
      </w:r>
      <w:r>
        <w:rPr>
          <w:rFonts w:ascii="宋体" w:eastAsia="宋体" w:hAnsi="宋体" w:cs="宋体" w:hint="eastAsia"/>
          <w:color w:val="auto"/>
          <w:sz w:val="24"/>
        </w:rPr>
        <w:t>标准</w:t>
      </w:r>
      <w:r>
        <w:rPr>
          <w:rFonts w:ascii="宋体" w:eastAsia="宋体" w:hAnsi="宋体" w:cs="宋体"/>
          <w:color w:val="auto"/>
          <w:sz w:val="24"/>
        </w:rPr>
        <w:t>的目的是为了统一规范外国语学院硕士学位论文格式，保证学位论文的质量，便利信息系统的收集、存储、处理、加工、检索、交流</w:t>
      </w:r>
      <w:r>
        <w:rPr>
          <w:rFonts w:ascii="宋体" w:eastAsia="宋体" w:hAnsi="宋体" w:cs="宋体" w:hint="eastAsia"/>
          <w:color w:val="auto"/>
          <w:sz w:val="24"/>
        </w:rPr>
        <w:t>与</w:t>
      </w:r>
      <w:r>
        <w:rPr>
          <w:rFonts w:ascii="宋体" w:eastAsia="宋体" w:hAnsi="宋体" w:cs="宋体"/>
          <w:color w:val="auto"/>
          <w:sz w:val="24"/>
        </w:rPr>
        <w:t>传播。</w:t>
      </w:r>
    </w:p>
    <w:p w14:paraId="526BB7C9" w14:textId="77777777" w:rsidR="00660D9B" w:rsidRPr="00AB1830" w:rsidRDefault="00292472" w:rsidP="00AB1830">
      <w:pPr>
        <w:pStyle w:val="2"/>
        <w:snapToGrid/>
        <w:spacing w:line="360" w:lineRule="auto"/>
        <w:jc w:val="center"/>
        <w:rPr>
          <w:rFonts w:ascii="方正小标宋简体" w:eastAsia="方正小标宋简体" w:hAnsi="方正公文小标宋" w:cs="方正公文小标宋"/>
          <w:bCs w:val="0"/>
          <w:color w:val="auto"/>
          <w:sz w:val="44"/>
          <w:szCs w:val="44"/>
        </w:rPr>
      </w:pPr>
      <w:r w:rsidRPr="00AB1830">
        <w:rPr>
          <w:rFonts w:ascii="方正小标宋简体" w:eastAsia="方正小标宋简体" w:hAnsi="方正公文小标宋" w:cs="方正公文小标宋" w:hint="eastAsia"/>
          <w:bCs w:val="0"/>
          <w:color w:val="auto"/>
          <w:sz w:val="44"/>
          <w:szCs w:val="44"/>
        </w:rPr>
        <w:t>APA格式</w:t>
      </w:r>
    </w:p>
    <w:p w14:paraId="097687F1" w14:textId="77777777" w:rsidR="00660D9B" w:rsidRDefault="00292472">
      <w:pPr>
        <w:snapToGrid/>
        <w:spacing w:before="120" w:after="120" w:line="410" w:lineRule="auto"/>
        <w:ind w:firstLine="420"/>
        <w:jc w:val="both"/>
        <w:rPr>
          <w:rFonts w:ascii="宋体" w:eastAsia="宋体" w:hAnsi="宋体" w:cs="宋体"/>
          <w:b/>
          <w:bCs/>
          <w:color w:val="auto"/>
          <w:sz w:val="24"/>
        </w:rPr>
      </w:pPr>
      <w:r>
        <w:rPr>
          <w:rFonts w:ascii="Arial" w:eastAsia="宋体" w:hAnsi="Arial" w:cs="Arial"/>
          <w:color w:val="auto"/>
          <w:sz w:val="24"/>
        </w:rPr>
        <w:t>本格式</w:t>
      </w:r>
      <w:r>
        <w:rPr>
          <w:rFonts w:ascii="Arial" w:eastAsia="宋体" w:hAnsi="Arial" w:cs="Arial" w:hint="eastAsia"/>
          <w:color w:val="auto"/>
          <w:sz w:val="24"/>
        </w:rPr>
        <w:t>英文部分</w:t>
      </w:r>
      <w:r>
        <w:rPr>
          <w:rFonts w:ascii="Arial" w:eastAsia="宋体" w:hAnsi="Arial" w:cs="Arial"/>
          <w:color w:val="auto"/>
          <w:sz w:val="24"/>
        </w:rPr>
        <w:t>以美国心理学会论文格式</w:t>
      </w:r>
      <w:r>
        <w:rPr>
          <w:rFonts w:ascii="Times New Roman" w:eastAsia="宋体" w:hAnsi="Times New Roman" w:cs="Times New Roman"/>
          <w:color w:val="auto"/>
          <w:sz w:val="24"/>
        </w:rPr>
        <w:t>APA</w:t>
      </w:r>
      <w:r>
        <w:rPr>
          <w:rFonts w:ascii="Arial" w:eastAsia="宋体" w:hAnsi="Arial" w:cs="Arial"/>
          <w:color w:val="auto"/>
          <w:sz w:val="24"/>
        </w:rPr>
        <w:t>第</w:t>
      </w:r>
      <w:r>
        <w:rPr>
          <w:rFonts w:ascii="Arial" w:eastAsia="宋体" w:hAnsi="Arial" w:cs="Arial"/>
          <w:color w:val="auto"/>
          <w:sz w:val="24"/>
        </w:rPr>
        <w:t>7</w:t>
      </w:r>
      <w:r>
        <w:rPr>
          <w:rFonts w:ascii="Arial" w:eastAsia="宋体" w:hAnsi="Arial" w:cs="Arial"/>
          <w:color w:val="auto"/>
          <w:sz w:val="24"/>
        </w:rPr>
        <w:t>版</w:t>
      </w:r>
      <w:r>
        <w:rPr>
          <w:rFonts w:ascii="Arial" w:eastAsia="宋体" w:hAnsi="Arial" w:cs="Arial"/>
          <w:color w:val="auto"/>
          <w:sz w:val="24"/>
        </w:rPr>
        <w:t xml:space="preserve"> (</w:t>
      </w:r>
      <w:r>
        <w:rPr>
          <w:rFonts w:ascii="Times New Roman" w:eastAsia="宋体" w:hAnsi="Times New Roman" w:cs="Times New Roman"/>
          <w:color w:val="auto"/>
          <w:sz w:val="24"/>
        </w:rPr>
        <w:t>American Psychological Association, 7th</w:t>
      </w:r>
      <w:r>
        <w:rPr>
          <w:rFonts w:ascii="Arial" w:eastAsia="宋体" w:hAnsi="Arial" w:cs="Arial"/>
          <w:color w:val="auto"/>
          <w:sz w:val="24"/>
        </w:rPr>
        <w:t>)</w:t>
      </w:r>
      <w:r>
        <w:rPr>
          <w:rFonts w:ascii="Arial" w:eastAsia="宋体" w:hAnsi="Arial" w:cs="Arial"/>
          <w:color w:val="auto"/>
          <w:sz w:val="24"/>
        </w:rPr>
        <w:t>为标准。</w:t>
      </w:r>
      <w:r>
        <w:rPr>
          <w:rFonts w:ascii="宋体" w:eastAsia="宋体" w:hAnsi="宋体" w:cs="宋体"/>
          <w:color w:val="auto"/>
          <w:sz w:val="24"/>
        </w:rPr>
        <w:t>若有不清楚</w:t>
      </w:r>
      <w:r>
        <w:rPr>
          <w:rFonts w:ascii="宋体" w:eastAsia="宋体" w:hAnsi="宋体" w:cs="宋体" w:hint="eastAsia"/>
          <w:color w:val="auto"/>
          <w:sz w:val="24"/>
        </w:rPr>
        <w:t>的</w:t>
      </w:r>
      <w:r>
        <w:rPr>
          <w:rFonts w:ascii="宋体" w:eastAsia="宋体" w:hAnsi="宋体" w:cs="宋体"/>
          <w:color w:val="auto"/>
          <w:sz w:val="24"/>
        </w:rPr>
        <w:t>部分请登陆</w:t>
      </w:r>
      <w:hyperlink r:id="rId7" w:history="1">
        <w:r>
          <w:rPr>
            <w:rStyle w:val="ac"/>
            <w:rFonts w:ascii="Times New Roman" w:eastAsia="Times New Roman" w:hAnsi="Times New Roman" w:cs="Times New Roman"/>
            <w:color w:val="auto"/>
            <w:sz w:val="24"/>
            <w:u w:val="none"/>
          </w:rPr>
          <w:t>https://apastyle.apa.org/</w:t>
        </w:r>
      </w:hyperlink>
      <w:r>
        <w:rPr>
          <w:rFonts w:ascii="宋体" w:eastAsia="宋体" w:hAnsi="宋体" w:cs="宋体" w:hint="eastAsia"/>
          <w:color w:val="auto"/>
          <w:sz w:val="24"/>
        </w:rPr>
        <w:t>查询。</w:t>
      </w:r>
    </w:p>
    <w:p w14:paraId="2349EDF0" w14:textId="77777777" w:rsidR="00660D9B" w:rsidRDefault="00292472">
      <w:pPr>
        <w:snapToGrid/>
        <w:spacing w:before="120" w:after="120" w:line="411" w:lineRule="auto"/>
        <w:ind w:firstLine="480"/>
        <w:jc w:val="both"/>
        <w:rPr>
          <w:color w:val="auto"/>
        </w:rPr>
      </w:pPr>
      <w:r>
        <w:rPr>
          <w:rFonts w:ascii="宋体" w:eastAsia="宋体" w:hAnsi="宋体" w:cs="宋体"/>
          <w:color w:val="auto"/>
          <w:sz w:val="24"/>
        </w:rPr>
        <w:t>参考文献的列表顺序，英文部分严格按照</w:t>
      </w:r>
      <w:r>
        <w:rPr>
          <w:rFonts w:ascii="宋体" w:eastAsia="宋体" w:hAnsi="宋体" w:cs="宋体" w:hint="eastAsia"/>
          <w:color w:val="auto"/>
          <w:sz w:val="24"/>
        </w:rPr>
        <w:t>姓氏首</w:t>
      </w:r>
      <w:r>
        <w:rPr>
          <w:rFonts w:ascii="宋体" w:eastAsia="宋体" w:hAnsi="宋体" w:cs="宋体"/>
          <w:color w:val="auto"/>
          <w:sz w:val="24"/>
        </w:rPr>
        <w:t>字母顺序排序，中文部分，置于英文部分之后，严格按照</w:t>
      </w:r>
      <w:r>
        <w:rPr>
          <w:rFonts w:ascii="宋体" w:eastAsia="宋体" w:hAnsi="宋体" w:cs="宋体" w:hint="eastAsia"/>
          <w:color w:val="auto"/>
          <w:sz w:val="24"/>
        </w:rPr>
        <w:t>姓氏</w:t>
      </w:r>
      <w:r>
        <w:rPr>
          <w:rFonts w:ascii="宋体" w:eastAsia="宋体" w:hAnsi="宋体" w:cs="宋体"/>
          <w:color w:val="auto"/>
          <w:sz w:val="24"/>
        </w:rPr>
        <w:t>拼音</w:t>
      </w:r>
      <w:r>
        <w:rPr>
          <w:rFonts w:ascii="宋体" w:eastAsia="宋体" w:hAnsi="宋体" w:cs="宋体" w:hint="eastAsia"/>
          <w:color w:val="auto"/>
          <w:sz w:val="24"/>
        </w:rPr>
        <w:t>首</w:t>
      </w:r>
      <w:r>
        <w:rPr>
          <w:rFonts w:ascii="宋体" w:eastAsia="宋体" w:hAnsi="宋体" w:cs="宋体"/>
          <w:color w:val="auto"/>
          <w:sz w:val="24"/>
        </w:rPr>
        <w:t>字母顺序排列。为了与英文部分一致，中文部分中的</w:t>
      </w:r>
      <w:r>
        <w:rPr>
          <w:rFonts w:ascii="宋体" w:eastAsia="宋体" w:hAnsi="宋体" w:cs="宋体" w:hint="eastAsia"/>
          <w:color w:val="auto"/>
          <w:sz w:val="24"/>
        </w:rPr>
        <w:t>出版</w:t>
      </w:r>
      <w:r>
        <w:rPr>
          <w:rFonts w:ascii="宋体" w:eastAsia="宋体" w:hAnsi="宋体" w:cs="宋体"/>
          <w:color w:val="auto"/>
          <w:sz w:val="24"/>
        </w:rPr>
        <w:t>年代同样放</w:t>
      </w:r>
      <w:r>
        <w:rPr>
          <w:rFonts w:ascii="宋体" w:eastAsia="宋体" w:hAnsi="宋体" w:cs="宋体" w:hint="eastAsia"/>
          <w:color w:val="auto"/>
          <w:sz w:val="24"/>
        </w:rPr>
        <w:t>在</w:t>
      </w:r>
      <w:r>
        <w:rPr>
          <w:rFonts w:ascii="宋体" w:eastAsia="宋体" w:hAnsi="宋体" w:cs="宋体"/>
          <w:color w:val="auto"/>
          <w:sz w:val="24"/>
        </w:rPr>
        <w:t>作者之后，并加括号。</w:t>
      </w:r>
    </w:p>
    <w:p w14:paraId="6639CB4E" w14:textId="77777777" w:rsidR="00660D9B" w:rsidRDefault="00292472">
      <w:pPr>
        <w:snapToGrid/>
        <w:spacing w:before="120" w:after="120" w:line="410" w:lineRule="auto"/>
        <w:contextualSpacing/>
        <w:rPr>
          <w:rFonts w:ascii="Arial" w:eastAsia="宋体" w:hAnsi="Arial" w:cs="Arial"/>
          <w:b/>
          <w:color w:val="auto"/>
          <w:sz w:val="24"/>
        </w:rPr>
      </w:pPr>
      <w:r>
        <w:rPr>
          <w:rFonts w:ascii="宋体" w:eastAsia="宋体" w:hAnsi="宋体" w:cs="宋体" w:hint="eastAsia"/>
          <w:b/>
          <w:bCs/>
          <w:color w:val="auto"/>
          <w:sz w:val="24"/>
          <w:szCs w:val="24"/>
        </w:rPr>
        <w:t>一、</w:t>
      </w:r>
      <w:r>
        <w:rPr>
          <w:rFonts w:ascii="Arial" w:eastAsia="宋体" w:hAnsi="Arial" w:cs="Arial"/>
          <w:b/>
          <w:color w:val="auto"/>
          <w:sz w:val="24"/>
        </w:rPr>
        <w:t>英文</w:t>
      </w:r>
      <w:r>
        <w:rPr>
          <w:rFonts w:ascii="Arial" w:eastAsia="宋体" w:hAnsi="Arial" w:cs="Arial" w:hint="eastAsia"/>
          <w:b/>
          <w:color w:val="auto"/>
          <w:sz w:val="24"/>
        </w:rPr>
        <w:t>来源参</w:t>
      </w:r>
      <w:r>
        <w:rPr>
          <w:rFonts w:ascii="Arial" w:eastAsia="宋体" w:hAnsi="Arial" w:cs="Arial"/>
          <w:b/>
          <w:color w:val="auto"/>
          <w:sz w:val="24"/>
        </w:rPr>
        <w:t>考文献格式</w:t>
      </w:r>
      <w:r>
        <w:rPr>
          <w:rFonts w:ascii="宋体" w:eastAsia="宋体" w:hAnsi="宋体" w:cs="宋体" w:hint="eastAsia"/>
          <w:b/>
          <w:bCs/>
          <w:color w:val="auto"/>
          <w:sz w:val="24"/>
          <w:szCs w:val="24"/>
        </w:rPr>
        <w:t>范例</w:t>
      </w:r>
    </w:p>
    <w:tbl>
      <w:tblPr>
        <w:tblStyle w:val="a9"/>
        <w:tblW w:w="0" w:type="auto"/>
        <w:tblLayout w:type="fixed"/>
        <w:tblLook w:val="04A0" w:firstRow="1" w:lastRow="0" w:firstColumn="1" w:lastColumn="0" w:noHBand="0" w:noVBand="1"/>
      </w:tblPr>
      <w:tblGrid>
        <w:gridCol w:w="1159"/>
        <w:gridCol w:w="1527"/>
        <w:gridCol w:w="1892"/>
        <w:gridCol w:w="1999"/>
        <w:gridCol w:w="2062"/>
      </w:tblGrid>
      <w:tr w:rsidR="00660D9B" w14:paraId="53D86053" w14:textId="77777777" w:rsidTr="00AB1830">
        <w:trPr>
          <w:trHeight w:val="70"/>
          <w:tblHeader/>
        </w:trPr>
        <w:tc>
          <w:tcPr>
            <w:tcW w:w="115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tcPr>
          <w:p w14:paraId="5239553D" w14:textId="77777777" w:rsidR="00660D9B" w:rsidRDefault="00292472" w:rsidP="00AB1830">
            <w:pPr>
              <w:snapToGrid/>
              <w:spacing w:before="0" w:after="0" w:line="240" w:lineRule="auto"/>
              <w:jc w:val="center"/>
              <w:rPr>
                <w:rFonts w:ascii="Times New Roman" w:eastAsia="Arial" w:hAnsi="Times New Roman" w:cs="Times New Roman"/>
                <w:b/>
                <w:color w:val="auto"/>
              </w:rPr>
            </w:pPr>
            <w:r>
              <w:rPr>
                <w:rFonts w:ascii="Times New Roman" w:eastAsia="Arial" w:hAnsi="Times New Roman" w:cs="Times New Roman"/>
                <w:b/>
                <w:color w:val="auto"/>
              </w:rPr>
              <w:t>Example</w:t>
            </w:r>
          </w:p>
        </w:tc>
        <w:tc>
          <w:tcPr>
            <w:tcW w:w="1527"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tcPr>
          <w:p w14:paraId="7C87E032" w14:textId="77777777" w:rsidR="00660D9B" w:rsidRDefault="00292472" w:rsidP="00AB1830">
            <w:pPr>
              <w:snapToGrid/>
              <w:spacing w:before="0" w:after="0" w:line="240" w:lineRule="auto"/>
              <w:jc w:val="center"/>
              <w:rPr>
                <w:rFonts w:ascii="Times New Roman" w:eastAsia="Arial" w:hAnsi="Times New Roman" w:cs="Times New Roman"/>
                <w:b/>
                <w:color w:val="auto"/>
              </w:rPr>
            </w:pPr>
            <w:r>
              <w:rPr>
                <w:rFonts w:ascii="Times New Roman" w:eastAsia="Arial" w:hAnsi="Times New Roman" w:cs="Times New Roman"/>
                <w:b/>
                <w:color w:val="auto"/>
              </w:rPr>
              <w:t>Parenthetical citation</w:t>
            </w:r>
          </w:p>
        </w:tc>
        <w:tc>
          <w:tcPr>
            <w:tcW w:w="1892"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tcPr>
          <w:p w14:paraId="6CD75995" w14:textId="075F025F" w:rsidR="00660D9B" w:rsidRDefault="00292472" w:rsidP="00AB1830">
            <w:pPr>
              <w:snapToGrid/>
              <w:spacing w:before="0" w:after="0" w:line="240" w:lineRule="auto"/>
              <w:jc w:val="center"/>
              <w:rPr>
                <w:rFonts w:ascii="Times New Roman" w:eastAsia="Arial" w:hAnsi="Times New Roman" w:cs="Times New Roman"/>
                <w:b/>
                <w:color w:val="auto"/>
              </w:rPr>
            </w:pPr>
            <w:r>
              <w:rPr>
                <w:rFonts w:ascii="Times New Roman" w:eastAsia="Arial" w:hAnsi="Times New Roman" w:cs="Times New Roman"/>
                <w:b/>
                <w:color w:val="auto"/>
              </w:rPr>
              <w:t>In-text citation</w:t>
            </w:r>
          </w:p>
        </w:tc>
        <w:tc>
          <w:tcPr>
            <w:tcW w:w="199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tcPr>
          <w:p w14:paraId="1C94A763" w14:textId="77777777" w:rsidR="00660D9B" w:rsidRDefault="00292472" w:rsidP="00AB1830">
            <w:pPr>
              <w:snapToGrid/>
              <w:spacing w:before="0" w:after="0" w:line="240" w:lineRule="auto"/>
              <w:jc w:val="center"/>
              <w:rPr>
                <w:rFonts w:ascii="Times New Roman" w:eastAsia="Arial" w:hAnsi="Times New Roman" w:cs="Times New Roman"/>
                <w:b/>
                <w:color w:val="auto"/>
              </w:rPr>
            </w:pPr>
            <w:r>
              <w:rPr>
                <w:rFonts w:ascii="Times New Roman" w:eastAsia="Arial" w:hAnsi="Times New Roman" w:cs="Times New Roman"/>
                <w:b/>
                <w:color w:val="auto"/>
              </w:rPr>
              <w:t>Reference list</w:t>
            </w:r>
          </w:p>
        </w:tc>
        <w:tc>
          <w:tcPr>
            <w:tcW w:w="2062"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tcPr>
          <w:p w14:paraId="0DE636FE" w14:textId="77777777" w:rsidR="00660D9B" w:rsidRDefault="00292472" w:rsidP="00AB1830">
            <w:pPr>
              <w:snapToGrid/>
              <w:spacing w:before="0" w:after="0" w:line="240" w:lineRule="auto"/>
              <w:jc w:val="center"/>
              <w:rPr>
                <w:rFonts w:ascii="Times New Roman" w:eastAsia="Arial" w:hAnsi="Times New Roman" w:cs="Times New Roman"/>
                <w:b/>
                <w:color w:val="auto"/>
              </w:rPr>
            </w:pPr>
            <w:r>
              <w:rPr>
                <w:rFonts w:ascii="Times New Roman" w:eastAsia="Arial" w:hAnsi="Times New Roman" w:cs="Times New Roman"/>
                <w:b/>
                <w:color w:val="auto"/>
              </w:rPr>
              <w:t>Notes</w:t>
            </w:r>
          </w:p>
        </w:tc>
      </w:tr>
      <w:tr w:rsidR="00660D9B" w14:paraId="5196510F" w14:textId="77777777">
        <w:trPr>
          <w:trHeight w:val="1281"/>
        </w:trPr>
        <w:tc>
          <w:tcPr>
            <w:tcW w:w="115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2EF436E1" w14:textId="77777777" w:rsidR="00660D9B" w:rsidRDefault="00292472">
            <w:pPr>
              <w:snapToGrid/>
              <w:spacing w:before="120" w:after="120" w:line="360" w:lineRule="auto"/>
              <w:jc w:val="both"/>
              <w:rPr>
                <w:rFonts w:ascii="Times New Roman" w:hAnsi="Times New Roman" w:cs="Times New Roman"/>
                <w:color w:val="auto"/>
              </w:rPr>
            </w:pPr>
            <w:r>
              <w:rPr>
                <w:rFonts w:ascii="Times New Roman" w:eastAsia="Times New Roman" w:hAnsi="Times New Roman" w:cs="Times New Roman"/>
                <w:color w:val="auto"/>
                <w:sz w:val="18"/>
              </w:rPr>
              <w:t>Single author</w:t>
            </w:r>
          </w:p>
        </w:tc>
        <w:tc>
          <w:tcPr>
            <w:tcW w:w="1527"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69EA30B3"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(Stoneman, 2008)</w:t>
            </w:r>
          </w:p>
        </w:tc>
        <w:tc>
          <w:tcPr>
            <w:tcW w:w="189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585B307F"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Stoneman (2008) argued that…</w:t>
            </w:r>
          </w:p>
        </w:tc>
        <w:tc>
          <w:tcPr>
            <w:tcW w:w="1999"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3D606070"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 xml:space="preserve">Stoneman, R. (2008). </w:t>
            </w:r>
            <w:r>
              <w:rPr>
                <w:rFonts w:ascii="Times New Roman" w:eastAsia="Times New Roman" w:hAnsi="Times New Roman" w:cs="Times New Roman"/>
                <w:i/>
                <w:iCs/>
                <w:color w:val="auto"/>
                <w:sz w:val="18"/>
              </w:rPr>
              <w:t>Alexander the Great: A life in legend.</w:t>
            </w:r>
            <w:r>
              <w:rPr>
                <w:rFonts w:ascii="Times New Roman" w:eastAsia="Times New Roman" w:hAnsi="Times New Roman" w:cs="Times New Roman"/>
                <w:color w:val="auto"/>
                <w:sz w:val="18"/>
              </w:rPr>
              <w:t xml:space="preserve"> Yale University Press.</w:t>
            </w:r>
          </w:p>
        </w:tc>
        <w:tc>
          <w:tcPr>
            <w:tcW w:w="206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35607C89"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shd w:val="clear" w:color="auto" w:fill="FFFFFF"/>
              </w:rPr>
              <w:t xml:space="preserve">Author, A. A. (Year of publication). </w:t>
            </w:r>
            <w:r>
              <w:rPr>
                <w:rFonts w:ascii="Times New Roman" w:eastAsia="Times New Roman" w:hAnsi="Times New Roman" w:cs="Times New Roman"/>
                <w:i/>
                <w:color w:val="auto"/>
                <w:sz w:val="18"/>
                <w:shd w:val="clear" w:color="auto" w:fill="FFFFFF"/>
              </w:rPr>
              <w:t>Title of work: Capital letter also for subtitle</w:t>
            </w:r>
            <w:r>
              <w:rPr>
                <w:rFonts w:ascii="Times New Roman" w:eastAsia="Times New Roman" w:hAnsi="Times New Roman" w:cs="Times New Roman"/>
                <w:color w:val="auto"/>
                <w:sz w:val="18"/>
                <w:shd w:val="clear" w:color="auto" w:fill="FFFFFF"/>
              </w:rPr>
              <w:t>. Publisher Name. DOI (if available)</w:t>
            </w:r>
          </w:p>
        </w:tc>
      </w:tr>
      <w:tr w:rsidR="00660D9B" w14:paraId="671B52A2" w14:textId="77777777">
        <w:trPr>
          <w:trHeight w:val="2404"/>
        </w:trPr>
        <w:tc>
          <w:tcPr>
            <w:tcW w:w="115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0EB09C9F" w14:textId="77777777" w:rsidR="00660D9B" w:rsidRDefault="00292472">
            <w:pPr>
              <w:rPr>
                <w:rFonts w:ascii="Times New Roman" w:hAnsi="Times New Roman" w:cs="Times New Roman"/>
                <w:color w:val="auto"/>
              </w:rPr>
            </w:pPr>
            <w:r>
              <w:rPr>
                <w:rFonts w:ascii="Times New Roman" w:eastAsia="Times New Roman" w:hAnsi="Times New Roman" w:cs="Times New Roman"/>
                <w:color w:val="auto"/>
                <w:sz w:val="18"/>
              </w:rPr>
              <w:t>Two authors</w:t>
            </w:r>
          </w:p>
        </w:tc>
        <w:tc>
          <w:tcPr>
            <w:tcW w:w="1527"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28753004" w14:textId="77777777" w:rsidR="00660D9B" w:rsidRDefault="00292472">
            <w:pPr>
              <w:rPr>
                <w:rFonts w:ascii="Times New Roman" w:eastAsia="Times New Roman" w:hAnsi="Times New Roman" w:cs="Times New Roman"/>
                <w:color w:val="auto"/>
                <w:sz w:val="18"/>
              </w:rPr>
            </w:pPr>
            <w:r>
              <w:rPr>
                <w:rFonts w:ascii="Times New Roman" w:eastAsia="Microsoft JhengHei" w:hAnsi="Times New Roman" w:cs="Times New Roman"/>
                <w:color w:val="auto"/>
                <w:sz w:val="18"/>
              </w:rPr>
              <w:t>(</w:t>
            </w:r>
            <w:r>
              <w:rPr>
                <w:rFonts w:ascii="Times New Roman" w:eastAsia="Times New Roman" w:hAnsi="Times New Roman" w:cs="Times New Roman"/>
                <w:color w:val="auto"/>
                <w:sz w:val="18"/>
              </w:rPr>
              <w:t>Bloom &amp; Englehart, 2020)</w:t>
            </w:r>
          </w:p>
          <w:p w14:paraId="32BFE265" w14:textId="77777777" w:rsidR="00660D9B" w:rsidRDefault="00660D9B">
            <w:pPr>
              <w:snapToGrid/>
              <w:spacing w:before="120" w:after="120" w:line="360" w:lineRule="auto"/>
              <w:jc w:val="both"/>
              <w:rPr>
                <w:rFonts w:ascii="Times New Roman" w:eastAsia="Times New Roman" w:hAnsi="Times New Roman" w:cs="Times New Roman"/>
                <w:color w:val="auto"/>
                <w:sz w:val="18"/>
              </w:rPr>
            </w:pPr>
          </w:p>
        </w:tc>
        <w:tc>
          <w:tcPr>
            <w:tcW w:w="189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065D0779"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Bloom and Englehart (2020) stated that ...</w:t>
            </w:r>
          </w:p>
        </w:tc>
        <w:tc>
          <w:tcPr>
            <w:tcW w:w="1999"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39F46B13" w14:textId="77777777" w:rsidR="00660D9B" w:rsidRDefault="00292472">
            <w:pPr>
              <w:rPr>
                <w:rFonts w:ascii="Times New Roman" w:eastAsia="Times New Roman" w:hAnsi="Times New Roman" w:cs="Times New Roman"/>
                <w:i/>
                <w:iCs/>
                <w:color w:val="auto"/>
                <w:sz w:val="18"/>
              </w:rPr>
            </w:pPr>
            <w:r>
              <w:rPr>
                <w:rFonts w:ascii="Times New Roman" w:eastAsia="Times New Roman" w:hAnsi="Times New Roman" w:cs="Times New Roman"/>
                <w:color w:val="auto"/>
                <w:sz w:val="18"/>
              </w:rPr>
              <w:t xml:space="preserve">Bloom, B. S., &amp; Englehart, M. D. (2020). </w:t>
            </w:r>
            <w:r>
              <w:rPr>
                <w:rFonts w:ascii="Times New Roman" w:eastAsia="Times New Roman" w:hAnsi="Times New Roman" w:cs="Times New Roman"/>
                <w:i/>
                <w:iCs/>
                <w:color w:val="auto"/>
                <w:sz w:val="18"/>
              </w:rPr>
              <w:t>Taxonomy of</w:t>
            </w:r>
          </w:p>
          <w:p w14:paraId="70BC81A1" w14:textId="77777777" w:rsidR="00660D9B" w:rsidRDefault="00292472">
            <w:pPr>
              <w:rPr>
                <w:rFonts w:ascii="Times New Roman" w:eastAsia="Times New Roman" w:hAnsi="Times New Roman" w:cs="Times New Roman"/>
                <w:color w:val="auto"/>
                <w:sz w:val="18"/>
              </w:rPr>
            </w:pPr>
            <w:r>
              <w:rPr>
                <w:rFonts w:ascii="Times New Roman" w:eastAsia="Times New Roman" w:hAnsi="Times New Roman" w:cs="Times New Roman"/>
                <w:i/>
                <w:iCs/>
                <w:color w:val="auto"/>
                <w:sz w:val="18"/>
              </w:rPr>
              <w:t xml:space="preserve">educational objectives: The classification of educational goals. </w:t>
            </w:r>
            <w:r>
              <w:rPr>
                <w:rFonts w:ascii="Times New Roman" w:eastAsia="Times New Roman" w:hAnsi="Times New Roman" w:cs="Times New Roman"/>
                <w:color w:val="auto"/>
                <w:sz w:val="18"/>
              </w:rPr>
              <w:t>Addison-Wesley</w:t>
            </w:r>
            <w:ins w:id="0" w:author="郑 尧" w:date="2023-01-10T22:48:00Z">
              <w:r>
                <w:rPr>
                  <w:rFonts w:ascii="Times New Roman" w:eastAsia="Times New Roman" w:hAnsi="Times New Roman" w:cs="Times New Roman"/>
                  <w:color w:val="auto"/>
                  <w:sz w:val="18"/>
                </w:rPr>
                <w:t xml:space="preserve"> </w:t>
              </w:r>
            </w:ins>
            <w:r>
              <w:rPr>
                <w:rFonts w:ascii="Times New Roman" w:eastAsia="Times New Roman" w:hAnsi="Times New Roman" w:cs="Times New Roman"/>
                <w:color w:val="auto"/>
                <w:sz w:val="18"/>
              </w:rPr>
              <w:t>Longman Ltd.</w:t>
            </w:r>
          </w:p>
        </w:tc>
        <w:tc>
          <w:tcPr>
            <w:tcW w:w="206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0AC5F381"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 xml:space="preserve">List by their last names and initials. Separate author names with a comma. Use the ampersand instead of </w:t>
            </w:r>
            <w:r>
              <w:rPr>
                <w:rFonts w:ascii="Times New Roman" w:eastAsia="宋体" w:hAnsi="Times New Roman" w:cs="Times New Roman"/>
                <w:color w:val="auto"/>
                <w:sz w:val="18"/>
              </w:rPr>
              <w:t>“</w:t>
            </w:r>
            <w:r>
              <w:rPr>
                <w:rFonts w:ascii="Times New Roman" w:eastAsia="Times New Roman" w:hAnsi="Times New Roman" w:cs="Times New Roman"/>
                <w:color w:val="auto"/>
                <w:sz w:val="18"/>
              </w:rPr>
              <w:t>and.</w:t>
            </w:r>
            <w:r>
              <w:rPr>
                <w:rFonts w:ascii="Times New Roman" w:eastAsia="宋体" w:hAnsi="Times New Roman" w:cs="Times New Roman"/>
                <w:color w:val="auto"/>
                <w:sz w:val="18"/>
              </w:rPr>
              <w:t>”</w:t>
            </w:r>
          </w:p>
        </w:tc>
      </w:tr>
      <w:tr w:rsidR="00660D9B" w14:paraId="3DDB4129" w14:textId="77777777">
        <w:trPr>
          <w:trHeight w:val="4965"/>
        </w:trPr>
        <w:tc>
          <w:tcPr>
            <w:tcW w:w="115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1E3E0897" w14:textId="77777777" w:rsidR="00660D9B" w:rsidRDefault="00292472">
            <w:pPr>
              <w:snapToGrid/>
              <w:spacing w:before="120" w:after="120" w:line="360" w:lineRule="auto"/>
              <w:jc w:val="both"/>
              <w:rPr>
                <w:rFonts w:ascii="Times New Roman" w:hAnsi="Times New Roman" w:cs="Times New Roman"/>
                <w:color w:val="auto"/>
              </w:rPr>
            </w:pPr>
            <w:r>
              <w:rPr>
                <w:rFonts w:ascii="Times New Roman" w:eastAsia="Times New Roman" w:hAnsi="Times New Roman" w:cs="Times New Roman"/>
                <w:color w:val="auto"/>
                <w:sz w:val="18"/>
              </w:rPr>
              <w:lastRenderedPageBreak/>
              <w:t>Three or more authors</w:t>
            </w:r>
          </w:p>
        </w:tc>
        <w:tc>
          <w:tcPr>
            <w:tcW w:w="1527"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4CDC465F"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(Nguyen</w:t>
            </w:r>
            <w:ins w:id="1" w:author="郑 尧" w:date="2023-01-10T22:50:00Z">
              <w:r>
                <w:rPr>
                  <w:rFonts w:ascii="Times New Roman" w:eastAsia="Times New Roman" w:hAnsi="Times New Roman" w:cs="Times New Roman"/>
                  <w:color w:val="auto"/>
                  <w:sz w:val="18"/>
                </w:rPr>
                <w:t xml:space="preserve"> </w:t>
              </w:r>
            </w:ins>
            <w:r>
              <w:rPr>
                <w:rFonts w:ascii="Times New Roman" w:eastAsia="Times New Roman" w:hAnsi="Times New Roman" w:cs="Times New Roman"/>
                <w:color w:val="auto"/>
                <w:sz w:val="18"/>
              </w:rPr>
              <w:t>et al., 2019)</w:t>
            </w:r>
          </w:p>
        </w:tc>
        <w:tc>
          <w:tcPr>
            <w:tcW w:w="189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39848939"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According to Nguyen, et al (</w:t>
            </w:r>
            <w:proofErr w:type="gramStart"/>
            <w:r>
              <w:rPr>
                <w:rFonts w:ascii="Times New Roman" w:eastAsia="Times New Roman" w:hAnsi="Times New Roman" w:cs="Times New Roman"/>
                <w:color w:val="auto"/>
                <w:sz w:val="18"/>
              </w:rPr>
              <w:t>1986)…</w:t>
            </w:r>
            <w:proofErr w:type="gramEnd"/>
          </w:p>
          <w:p w14:paraId="2C9119F6" w14:textId="77777777" w:rsidR="00660D9B" w:rsidRDefault="00660D9B">
            <w:pPr>
              <w:snapToGrid/>
              <w:spacing w:before="120" w:after="120" w:line="360" w:lineRule="auto"/>
              <w:jc w:val="both"/>
              <w:rPr>
                <w:rFonts w:ascii="Times New Roman" w:eastAsia="Times New Roman" w:hAnsi="Times New Roman" w:cs="Times New Roman"/>
                <w:color w:val="auto"/>
                <w:sz w:val="18"/>
              </w:rPr>
            </w:pPr>
          </w:p>
        </w:tc>
        <w:tc>
          <w:tcPr>
            <w:tcW w:w="1999"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559DCC6E" w14:textId="77777777" w:rsidR="00660D9B" w:rsidRDefault="00292472">
            <w:pPr>
              <w:snapToGrid/>
              <w:spacing w:before="120" w:after="120" w:line="360" w:lineRule="auto"/>
              <w:jc w:val="both"/>
              <w:rPr>
                <w:rFonts w:ascii="Times New Roman" w:hAnsi="Times New Roman" w:cs="Times New Roman"/>
                <w:color w:val="auto"/>
                <w:shd w:val="clear" w:color="auto" w:fill="99DDFF"/>
              </w:rPr>
            </w:pPr>
            <w:r>
              <w:rPr>
                <w:rFonts w:ascii="Times New Roman" w:eastAsia="Times New Roman" w:hAnsi="Times New Roman" w:cs="Times New Roman"/>
                <w:color w:val="auto"/>
                <w:sz w:val="18"/>
              </w:rPr>
              <w:t xml:space="preserve">Nguyen, T., Carnevale, J. J., </w:t>
            </w:r>
            <w:proofErr w:type="spellStart"/>
            <w:r>
              <w:rPr>
                <w:rFonts w:ascii="Times New Roman" w:eastAsia="Times New Roman" w:hAnsi="Times New Roman" w:cs="Times New Roman"/>
                <w:color w:val="auto"/>
                <w:sz w:val="18"/>
              </w:rPr>
              <w:t>Scholer</w:t>
            </w:r>
            <w:proofErr w:type="spellEnd"/>
            <w:r>
              <w:rPr>
                <w:rFonts w:ascii="Times New Roman" w:eastAsia="Times New Roman" w:hAnsi="Times New Roman" w:cs="Times New Roman"/>
                <w:color w:val="auto"/>
                <w:sz w:val="18"/>
              </w:rPr>
              <w:t xml:space="preserve">, A. A., Miele, D. B., &amp; Fujita, K. (2019). </w:t>
            </w:r>
            <w:proofErr w:type="spellStart"/>
            <w:r>
              <w:rPr>
                <w:rFonts w:ascii="Times New Roman" w:eastAsia="Times New Roman" w:hAnsi="Times New Roman" w:cs="Times New Roman"/>
                <w:color w:val="auto"/>
                <w:sz w:val="18"/>
              </w:rPr>
              <w:t>Metamotivational</w:t>
            </w:r>
            <w:proofErr w:type="spellEnd"/>
            <w:r>
              <w:rPr>
                <w:rFonts w:ascii="Times New Roman" w:eastAsia="Times New Roman" w:hAnsi="Times New Roman" w:cs="Times New Roman"/>
                <w:color w:val="auto"/>
                <w:sz w:val="18"/>
              </w:rPr>
              <w:t xml:space="preserve"> knowledge of the role of high-level and low-level construal in goal-relevant task performance. </w:t>
            </w:r>
            <w:r>
              <w:rPr>
                <w:rFonts w:ascii="Times New Roman" w:eastAsia="Times New Roman" w:hAnsi="Times New Roman" w:cs="Times New Roman"/>
                <w:i/>
                <w:iCs/>
                <w:color w:val="auto"/>
                <w:sz w:val="18"/>
              </w:rPr>
              <w:t xml:space="preserve">Journal of Personality and Social Psychology, </w:t>
            </w:r>
            <w:r>
              <w:rPr>
                <w:rFonts w:ascii="Times New Roman" w:eastAsia="Times New Roman" w:hAnsi="Times New Roman" w:cs="Times New Roman"/>
                <w:color w:val="auto"/>
                <w:sz w:val="18"/>
              </w:rPr>
              <w:t xml:space="preserve">117(5), 879-899. </w:t>
            </w:r>
            <w:hyperlink r:id="rId8" w:tgtFrame="dlt" w:history="1">
              <w:r>
                <w:rPr>
                  <w:rFonts w:ascii="Times New Roman" w:eastAsia="Times New Roman" w:hAnsi="Times New Roman" w:cs="Times New Roman"/>
                  <w:color w:val="auto"/>
                  <w:sz w:val="18"/>
                </w:rPr>
                <w:t>http://dx.doi.org/10.1037/pspa0000166</w:t>
              </w:r>
            </w:hyperlink>
          </w:p>
        </w:tc>
        <w:tc>
          <w:tcPr>
            <w:tcW w:w="206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21B87E8A"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List by last names and initials; commas separate author names, while the last author’s name is preceded again by ampersand. This is a departure from APA 6, which only required listing the first six authors before an ellipsis and the final author's name.</w:t>
            </w:r>
          </w:p>
        </w:tc>
      </w:tr>
      <w:tr w:rsidR="00660D9B" w14:paraId="5EB682EA" w14:textId="77777777">
        <w:trPr>
          <w:trHeight w:val="127"/>
        </w:trPr>
        <w:tc>
          <w:tcPr>
            <w:tcW w:w="115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1F5F913F"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Group author with abbreviation, First citation</w:t>
            </w:r>
          </w:p>
        </w:tc>
        <w:tc>
          <w:tcPr>
            <w:tcW w:w="1527"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3053DF13"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 xml:space="preserve">(National Institute </w:t>
            </w:r>
            <w:proofErr w:type="gramStart"/>
            <w:r>
              <w:rPr>
                <w:rFonts w:ascii="Times New Roman" w:eastAsia="Times New Roman" w:hAnsi="Times New Roman" w:cs="Times New Roman"/>
                <w:color w:val="auto"/>
                <w:sz w:val="18"/>
              </w:rPr>
              <w:t>of  Health</w:t>
            </w:r>
            <w:proofErr w:type="gramEnd"/>
            <w:r>
              <w:rPr>
                <w:rFonts w:ascii="Times New Roman" w:eastAsia="Times New Roman" w:hAnsi="Times New Roman" w:cs="Times New Roman"/>
                <w:color w:val="auto"/>
                <w:sz w:val="18"/>
              </w:rPr>
              <w:t xml:space="preserve"> [NIH], 2020)</w:t>
            </w:r>
          </w:p>
        </w:tc>
        <w:tc>
          <w:tcPr>
            <w:tcW w:w="189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1CA1B6CB"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 xml:space="preserve">National Institute </w:t>
            </w:r>
            <w:proofErr w:type="gramStart"/>
            <w:r>
              <w:rPr>
                <w:rFonts w:ascii="Times New Roman" w:eastAsia="Times New Roman" w:hAnsi="Times New Roman" w:cs="Times New Roman"/>
                <w:color w:val="auto"/>
                <w:sz w:val="18"/>
              </w:rPr>
              <w:t>of  Health</w:t>
            </w:r>
            <w:proofErr w:type="gramEnd"/>
            <w:r>
              <w:rPr>
                <w:rFonts w:ascii="Times New Roman" w:eastAsia="Times New Roman" w:hAnsi="Times New Roman" w:cs="Times New Roman"/>
                <w:color w:val="auto"/>
                <w:sz w:val="18"/>
              </w:rPr>
              <w:t xml:space="preserve"> (NIH, 2020) recommended that </w:t>
            </w:r>
          </w:p>
        </w:tc>
        <w:tc>
          <w:tcPr>
            <w:tcW w:w="1999"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0A954F87" w14:textId="7B83B2B9" w:rsidR="00660D9B" w:rsidRDefault="00292472" w:rsidP="00AB1830">
            <w:pPr>
              <w:snapToGrid/>
              <w:spacing w:before="120" w:after="120" w:line="360" w:lineRule="auto"/>
              <w:jc w:val="both"/>
              <w:rPr>
                <w:rFonts w:ascii="Times New Roman" w:hAnsi="Times New Roman" w:cs="Times New Roman"/>
                <w:color w:val="auto"/>
                <w:shd w:val="clear" w:color="auto" w:fill="99DDFF"/>
              </w:rPr>
            </w:pPr>
            <w:r>
              <w:rPr>
                <w:rFonts w:ascii="Times New Roman" w:eastAsia="Times New Roman" w:hAnsi="Times New Roman" w:cs="Times New Roman"/>
                <w:color w:val="auto"/>
                <w:sz w:val="18"/>
              </w:rPr>
              <w:t>National Institutes of Health. (2020). NIH data sharing policies. U.S. Department of Health &amp; Human Services, U.S. National Library of Medicine.</w:t>
            </w:r>
            <w:hyperlink r:id="rId9" w:tgtFrame="dlt" w:history="1">
              <w:r>
                <w:rPr>
                  <w:rFonts w:ascii="Times New Roman" w:eastAsia="Times New Roman" w:hAnsi="Times New Roman" w:cs="Times New Roman"/>
                  <w:color w:val="auto"/>
                  <w:sz w:val="18"/>
                </w:rPr>
                <w:t>https://www.nlm.nih.gov/NIHbmic/nih_data_sharing_policies.html</w:t>
              </w:r>
            </w:hyperlink>
          </w:p>
        </w:tc>
        <w:tc>
          <w:tcPr>
            <w:tcW w:w="206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1D189B28" w14:textId="77777777" w:rsidR="00660D9B" w:rsidRDefault="00660D9B">
            <w:pPr>
              <w:snapToGrid/>
              <w:spacing w:before="120" w:after="120" w:line="360" w:lineRule="auto"/>
              <w:jc w:val="both"/>
              <w:rPr>
                <w:rFonts w:ascii="Times New Roman" w:hAnsi="Times New Roman" w:cs="Times New Roman"/>
                <w:color w:val="auto"/>
                <w:sz w:val="18"/>
              </w:rPr>
            </w:pPr>
          </w:p>
          <w:p w14:paraId="5404FEF9"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Group name. (Year, Month Date). Title of page. Site name. URL</w:t>
            </w:r>
          </w:p>
        </w:tc>
      </w:tr>
      <w:tr w:rsidR="00660D9B" w14:paraId="63CF2498" w14:textId="77777777">
        <w:trPr>
          <w:trHeight w:val="4568"/>
        </w:trPr>
        <w:tc>
          <w:tcPr>
            <w:tcW w:w="115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1AC9351C" w14:textId="77777777" w:rsidR="00660D9B" w:rsidRDefault="00292472">
            <w:pPr>
              <w:snapToGrid/>
              <w:spacing w:before="120" w:after="120" w:line="360" w:lineRule="auto"/>
              <w:jc w:val="both"/>
              <w:rPr>
                <w:rFonts w:ascii="Times New Roman" w:hAnsi="Times New Roman" w:cs="Times New Roman"/>
                <w:color w:val="auto"/>
              </w:rPr>
            </w:pPr>
            <w:r>
              <w:rPr>
                <w:rFonts w:ascii="Times New Roman" w:eastAsia="Times New Roman" w:hAnsi="Times New Roman" w:cs="Times New Roman"/>
                <w:color w:val="auto"/>
                <w:sz w:val="18"/>
              </w:rPr>
              <w:t>Chapter or article in an edited book</w:t>
            </w:r>
          </w:p>
        </w:tc>
        <w:tc>
          <w:tcPr>
            <w:tcW w:w="1527"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34072E71"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(Armstrong, 2019)</w:t>
            </w:r>
          </w:p>
        </w:tc>
        <w:tc>
          <w:tcPr>
            <w:tcW w:w="189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128D7288"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In conclusion, Armstrong (2019) emphasized…</w:t>
            </w:r>
          </w:p>
        </w:tc>
        <w:tc>
          <w:tcPr>
            <w:tcW w:w="1999"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576F77D6"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 xml:space="preserve">Armstrong, D. (2019). Malory and character. In M. G. Leitch &amp; C. J. Rushton (Eds.), </w:t>
            </w:r>
            <w:r>
              <w:rPr>
                <w:rFonts w:ascii="Times New Roman" w:eastAsia="Times New Roman" w:hAnsi="Times New Roman" w:cs="Times New Roman"/>
                <w:i/>
                <w:iCs/>
                <w:color w:val="auto"/>
                <w:sz w:val="18"/>
              </w:rPr>
              <w:t>A new companion to Malory</w:t>
            </w:r>
            <w:r>
              <w:rPr>
                <w:rFonts w:ascii="Times New Roman" w:eastAsia="Times New Roman" w:hAnsi="Times New Roman" w:cs="Times New Roman"/>
                <w:color w:val="auto"/>
                <w:sz w:val="18"/>
              </w:rPr>
              <w:t xml:space="preserve"> (pp. 144-163). D. S. Brewer.</w:t>
            </w:r>
          </w:p>
        </w:tc>
        <w:tc>
          <w:tcPr>
            <w:tcW w:w="206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6A5541EE"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Author, A. A., &amp; Author, B. B. (Year of publication). Title of chapter. In E. E. Editor &amp; F. F. Editor (Eds.), Title of work: Capital letter also for subtitle (pp. pages of chapter). Publisher. DOI (if available)</w:t>
            </w:r>
          </w:p>
        </w:tc>
      </w:tr>
      <w:tr w:rsidR="00660D9B" w14:paraId="06ADDF91" w14:textId="77777777" w:rsidTr="00AB1830">
        <w:trPr>
          <w:trHeight w:val="10148"/>
        </w:trPr>
        <w:tc>
          <w:tcPr>
            <w:tcW w:w="115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1CBBD2F5"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lastRenderedPageBreak/>
              <w:t>More than twenty authors</w:t>
            </w:r>
          </w:p>
        </w:tc>
        <w:tc>
          <w:tcPr>
            <w:tcW w:w="1527"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6C98BE85"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w:t>
            </w:r>
            <w:proofErr w:type="spellStart"/>
            <w:r>
              <w:rPr>
                <w:rFonts w:ascii="Times New Roman" w:eastAsia="Times New Roman" w:hAnsi="Times New Roman" w:cs="Times New Roman"/>
                <w:color w:val="auto"/>
                <w:sz w:val="18"/>
              </w:rPr>
              <w:t>Pegion</w:t>
            </w:r>
            <w:proofErr w:type="spellEnd"/>
            <w:ins w:id="2" w:author="郑 尧" w:date="2023-01-10T22:51:00Z">
              <w:r>
                <w:rPr>
                  <w:rFonts w:ascii="Times New Roman" w:eastAsia="Times New Roman" w:hAnsi="Times New Roman" w:cs="Times New Roman"/>
                  <w:color w:val="auto"/>
                  <w:sz w:val="18"/>
                </w:rPr>
                <w:t xml:space="preserve"> </w:t>
              </w:r>
            </w:ins>
            <w:r>
              <w:rPr>
                <w:rFonts w:ascii="Times New Roman" w:eastAsia="Times New Roman" w:hAnsi="Times New Roman" w:cs="Times New Roman"/>
                <w:color w:val="auto"/>
                <w:sz w:val="18"/>
              </w:rPr>
              <w:t>et al., 2019)</w:t>
            </w:r>
          </w:p>
        </w:tc>
        <w:tc>
          <w:tcPr>
            <w:tcW w:w="189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3AD1D307" w14:textId="77777777" w:rsidR="00660D9B" w:rsidRDefault="00292472">
            <w:pPr>
              <w:snapToGrid/>
              <w:spacing w:before="120" w:after="120" w:line="360" w:lineRule="auto"/>
              <w:jc w:val="both"/>
              <w:rPr>
                <w:rFonts w:ascii="Times New Roman" w:eastAsia="Times New Roman" w:hAnsi="Times New Roman" w:cs="Times New Roman"/>
                <w:color w:val="auto"/>
                <w:sz w:val="18"/>
              </w:rPr>
            </w:pPr>
            <w:proofErr w:type="spellStart"/>
            <w:r>
              <w:rPr>
                <w:rFonts w:ascii="Times New Roman" w:eastAsia="Times New Roman" w:hAnsi="Times New Roman" w:cs="Times New Roman"/>
                <w:color w:val="auto"/>
                <w:sz w:val="18"/>
              </w:rPr>
              <w:t>Pegion</w:t>
            </w:r>
            <w:proofErr w:type="spellEnd"/>
            <w:r>
              <w:rPr>
                <w:rFonts w:ascii="Times New Roman" w:eastAsia="Times New Roman" w:hAnsi="Times New Roman" w:cs="Times New Roman"/>
                <w:color w:val="auto"/>
                <w:sz w:val="18"/>
              </w:rPr>
              <w:t xml:space="preserve"> et al (2019</w:t>
            </w:r>
            <w:proofErr w:type="gramStart"/>
            <w:r>
              <w:rPr>
                <w:rFonts w:ascii="Times New Roman" w:eastAsia="Times New Roman" w:hAnsi="Times New Roman" w:cs="Times New Roman"/>
                <w:color w:val="auto"/>
                <w:sz w:val="18"/>
              </w:rPr>
              <w:t>)  argued</w:t>
            </w:r>
            <w:proofErr w:type="gramEnd"/>
            <w:r>
              <w:rPr>
                <w:rFonts w:ascii="Times New Roman" w:eastAsia="Times New Roman" w:hAnsi="Times New Roman" w:cs="Times New Roman"/>
                <w:color w:val="auto"/>
                <w:sz w:val="18"/>
              </w:rPr>
              <w:t>…</w:t>
            </w:r>
          </w:p>
        </w:tc>
        <w:tc>
          <w:tcPr>
            <w:tcW w:w="1999"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1E997DCD" w14:textId="77777777" w:rsidR="00660D9B" w:rsidRDefault="00292472">
            <w:pPr>
              <w:snapToGrid/>
              <w:spacing w:before="120" w:after="120" w:line="360" w:lineRule="auto"/>
              <w:jc w:val="both"/>
              <w:rPr>
                <w:rFonts w:ascii="Times New Roman" w:hAnsi="Times New Roman" w:cs="Times New Roman"/>
                <w:color w:val="auto"/>
              </w:rPr>
            </w:pPr>
            <w:proofErr w:type="spellStart"/>
            <w:r>
              <w:rPr>
                <w:rFonts w:ascii="Times New Roman" w:eastAsia="Times New Roman" w:hAnsi="Times New Roman" w:cs="Times New Roman"/>
                <w:color w:val="auto"/>
                <w:sz w:val="18"/>
              </w:rPr>
              <w:t>Pegion</w:t>
            </w:r>
            <w:proofErr w:type="spellEnd"/>
            <w:r>
              <w:rPr>
                <w:rFonts w:ascii="Times New Roman" w:eastAsia="Times New Roman" w:hAnsi="Times New Roman" w:cs="Times New Roman"/>
                <w:color w:val="auto"/>
                <w:sz w:val="18"/>
              </w:rPr>
              <w:t xml:space="preserve">, K., Kirtman, B. P., Becker, E., Collins, D. C., </w:t>
            </w:r>
            <w:proofErr w:type="spellStart"/>
            <w:r>
              <w:rPr>
                <w:rFonts w:ascii="Times New Roman" w:eastAsia="Times New Roman" w:hAnsi="Times New Roman" w:cs="Times New Roman"/>
                <w:color w:val="auto"/>
                <w:sz w:val="18"/>
              </w:rPr>
              <w:t>LaJoie</w:t>
            </w:r>
            <w:proofErr w:type="spellEnd"/>
            <w:r>
              <w:rPr>
                <w:rFonts w:ascii="Times New Roman" w:eastAsia="Times New Roman" w:hAnsi="Times New Roman" w:cs="Times New Roman"/>
                <w:color w:val="auto"/>
                <w:sz w:val="18"/>
              </w:rPr>
              <w:t xml:space="preserve">, E., </w:t>
            </w:r>
            <w:proofErr w:type="spellStart"/>
            <w:r>
              <w:rPr>
                <w:rFonts w:ascii="Times New Roman" w:eastAsia="Times New Roman" w:hAnsi="Times New Roman" w:cs="Times New Roman"/>
                <w:color w:val="auto"/>
                <w:sz w:val="18"/>
              </w:rPr>
              <w:t>Burgman</w:t>
            </w:r>
            <w:proofErr w:type="spellEnd"/>
            <w:r>
              <w:rPr>
                <w:rFonts w:ascii="Times New Roman" w:eastAsia="Times New Roman" w:hAnsi="Times New Roman" w:cs="Times New Roman"/>
                <w:color w:val="auto"/>
                <w:sz w:val="18"/>
              </w:rPr>
              <w:t xml:space="preserve">, R., Bell, R., </w:t>
            </w:r>
            <w:proofErr w:type="spellStart"/>
            <w:r>
              <w:rPr>
                <w:rFonts w:ascii="Times New Roman" w:eastAsia="Times New Roman" w:hAnsi="Times New Roman" w:cs="Times New Roman"/>
                <w:color w:val="auto"/>
                <w:sz w:val="18"/>
              </w:rPr>
              <w:t>DelSole</w:t>
            </w:r>
            <w:proofErr w:type="spellEnd"/>
            <w:r>
              <w:rPr>
                <w:rFonts w:ascii="Times New Roman" w:eastAsia="Times New Roman" w:hAnsi="Times New Roman" w:cs="Times New Roman"/>
                <w:color w:val="auto"/>
                <w:sz w:val="18"/>
              </w:rPr>
              <w:t xml:space="preserve">, R., Min, D., Zhu, Y., Li, W., </w:t>
            </w:r>
            <w:proofErr w:type="spellStart"/>
            <w:r>
              <w:rPr>
                <w:rFonts w:ascii="Times New Roman" w:eastAsia="Times New Roman" w:hAnsi="Times New Roman" w:cs="Times New Roman"/>
                <w:color w:val="auto"/>
                <w:sz w:val="18"/>
              </w:rPr>
              <w:t>Sinsky</w:t>
            </w:r>
            <w:proofErr w:type="spellEnd"/>
            <w:r>
              <w:rPr>
                <w:rFonts w:ascii="Times New Roman" w:eastAsia="Times New Roman" w:hAnsi="Times New Roman" w:cs="Times New Roman"/>
                <w:color w:val="auto"/>
                <w:sz w:val="18"/>
              </w:rPr>
              <w:t xml:space="preserve">, E., Guan, H., </w:t>
            </w:r>
            <w:proofErr w:type="spellStart"/>
            <w:r>
              <w:rPr>
                <w:rFonts w:ascii="Times New Roman" w:eastAsia="Times New Roman" w:hAnsi="Times New Roman" w:cs="Times New Roman"/>
                <w:color w:val="auto"/>
                <w:sz w:val="18"/>
              </w:rPr>
              <w:t>Gottschalck</w:t>
            </w:r>
            <w:proofErr w:type="spellEnd"/>
            <w:r>
              <w:rPr>
                <w:rFonts w:ascii="Times New Roman" w:eastAsia="Times New Roman" w:hAnsi="Times New Roman" w:cs="Times New Roman"/>
                <w:color w:val="auto"/>
                <w:sz w:val="18"/>
              </w:rPr>
              <w:t xml:space="preserve">, J., Metzger, E. J., Barton, N. P., </w:t>
            </w:r>
            <w:proofErr w:type="spellStart"/>
            <w:r>
              <w:rPr>
                <w:rFonts w:ascii="Times New Roman" w:eastAsia="Times New Roman" w:hAnsi="Times New Roman" w:cs="Times New Roman"/>
                <w:color w:val="auto"/>
                <w:sz w:val="18"/>
              </w:rPr>
              <w:t>Achuthavarier</w:t>
            </w:r>
            <w:proofErr w:type="spellEnd"/>
            <w:r>
              <w:rPr>
                <w:rFonts w:ascii="Times New Roman" w:eastAsia="Times New Roman" w:hAnsi="Times New Roman" w:cs="Times New Roman"/>
                <w:color w:val="auto"/>
                <w:sz w:val="18"/>
              </w:rPr>
              <w:t xml:space="preserve">, D., </w:t>
            </w:r>
            <w:proofErr w:type="spellStart"/>
            <w:r>
              <w:rPr>
                <w:rFonts w:ascii="Times New Roman" w:eastAsia="Times New Roman" w:hAnsi="Times New Roman" w:cs="Times New Roman"/>
                <w:color w:val="auto"/>
                <w:sz w:val="18"/>
              </w:rPr>
              <w:t>Marshak</w:t>
            </w:r>
            <w:proofErr w:type="spellEnd"/>
            <w:r>
              <w:rPr>
                <w:rFonts w:ascii="Times New Roman" w:eastAsia="Times New Roman" w:hAnsi="Times New Roman" w:cs="Times New Roman"/>
                <w:color w:val="auto"/>
                <w:sz w:val="18"/>
              </w:rPr>
              <w:t xml:space="preserve">, J., </w:t>
            </w:r>
            <w:proofErr w:type="spellStart"/>
            <w:r>
              <w:rPr>
                <w:rFonts w:ascii="Times New Roman" w:eastAsia="Times New Roman" w:hAnsi="Times New Roman" w:cs="Times New Roman"/>
                <w:color w:val="auto"/>
                <w:sz w:val="18"/>
              </w:rPr>
              <w:t>Koster</w:t>
            </w:r>
            <w:proofErr w:type="spellEnd"/>
            <w:r>
              <w:rPr>
                <w:rFonts w:ascii="Times New Roman" w:eastAsia="Times New Roman" w:hAnsi="Times New Roman" w:cs="Times New Roman"/>
                <w:color w:val="auto"/>
                <w:sz w:val="18"/>
              </w:rPr>
              <w:t xml:space="preserve">, R., . . .  Kim, H. (2019). The </w:t>
            </w:r>
            <w:proofErr w:type="spellStart"/>
            <w:r>
              <w:rPr>
                <w:rFonts w:ascii="Times New Roman" w:eastAsia="Times New Roman" w:hAnsi="Times New Roman" w:cs="Times New Roman"/>
                <w:color w:val="auto"/>
                <w:sz w:val="18"/>
              </w:rPr>
              <w:t>subseasonal</w:t>
            </w:r>
            <w:proofErr w:type="spellEnd"/>
            <w:r>
              <w:rPr>
                <w:rFonts w:ascii="Times New Roman" w:eastAsia="Times New Roman" w:hAnsi="Times New Roman" w:cs="Times New Roman"/>
                <w:color w:val="auto"/>
                <w:sz w:val="18"/>
              </w:rPr>
              <w:t xml:space="preserve"> experiment (</w:t>
            </w:r>
            <w:proofErr w:type="spellStart"/>
            <w:r>
              <w:rPr>
                <w:rFonts w:ascii="Times New Roman" w:eastAsia="Times New Roman" w:hAnsi="Times New Roman" w:cs="Times New Roman"/>
                <w:color w:val="auto"/>
                <w:sz w:val="18"/>
              </w:rPr>
              <w:t>SubX</w:t>
            </w:r>
            <w:proofErr w:type="spellEnd"/>
            <w:r>
              <w:rPr>
                <w:rFonts w:ascii="Times New Roman" w:eastAsia="Times New Roman" w:hAnsi="Times New Roman" w:cs="Times New Roman"/>
                <w:color w:val="auto"/>
                <w:sz w:val="18"/>
              </w:rPr>
              <w:t xml:space="preserve">): A </w:t>
            </w:r>
            <w:proofErr w:type="spellStart"/>
            <w:r>
              <w:rPr>
                <w:rFonts w:ascii="Times New Roman" w:eastAsia="Times New Roman" w:hAnsi="Times New Roman" w:cs="Times New Roman"/>
                <w:color w:val="auto"/>
                <w:sz w:val="18"/>
              </w:rPr>
              <w:t>multimodel</w:t>
            </w:r>
            <w:proofErr w:type="spellEnd"/>
            <w:r>
              <w:rPr>
                <w:rFonts w:ascii="Times New Roman" w:eastAsia="Times New Roman" w:hAnsi="Times New Roman" w:cs="Times New Roman"/>
                <w:color w:val="auto"/>
                <w:sz w:val="18"/>
              </w:rPr>
              <w:t xml:space="preserve"> </w:t>
            </w:r>
            <w:proofErr w:type="spellStart"/>
            <w:r>
              <w:rPr>
                <w:rFonts w:ascii="Times New Roman" w:eastAsia="Times New Roman" w:hAnsi="Times New Roman" w:cs="Times New Roman"/>
                <w:color w:val="auto"/>
                <w:sz w:val="18"/>
              </w:rPr>
              <w:t>subseasonal</w:t>
            </w:r>
            <w:proofErr w:type="spellEnd"/>
            <w:r>
              <w:rPr>
                <w:rFonts w:ascii="Times New Roman" w:eastAsia="Times New Roman" w:hAnsi="Times New Roman" w:cs="Times New Roman"/>
                <w:color w:val="auto"/>
                <w:sz w:val="18"/>
              </w:rPr>
              <w:t xml:space="preserve"> prediction experiment. </w:t>
            </w:r>
            <w:r>
              <w:rPr>
                <w:rFonts w:ascii="Times New Roman" w:eastAsia="Times New Roman" w:hAnsi="Times New Roman" w:cs="Times New Roman"/>
                <w:i/>
                <w:iCs/>
                <w:color w:val="auto"/>
                <w:sz w:val="18"/>
              </w:rPr>
              <w:t>Bulletin of the American Meteorological Society, 100</w:t>
            </w:r>
            <w:r>
              <w:rPr>
                <w:rFonts w:ascii="Times New Roman" w:eastAsia="Times New Roman" w:hAnsi="Times New Roman" w:cs="Times New Roman"/>
                <w:color w:val="auto"/>
                <w:sz w:val="18"/>
              </w:rPr>
              <w:t xml:space="preserve">(10), 2043-2061. </w:t>
            </w:r>
            <w:hyperlink r:id="rId10" w:tgtFrame="dlt" w:history="1">
              <w:r>
                <w:rPr>
                  <w:rFonts w:ascii="Times New Roman" w:eastAsia="Times New Roman" w:hAnsi="Times New Roman" w:cs="Times New Roman"/>
                  <w:color w:val="auto"/>
                  <w:sz w:val="18"/>
                </w:rPr>
                <w:t>https://doi.org/10.1175/BAMS-D-18-0270.1</w:t>
              </w:r>
            </w:hyperlink>
          </w:p>
        </w:tc>
        <w:tc>
          <w:tcPr>
            <w:tcW w:w="206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017BD52D" w14:textId="77777777" w:rsidR="00660D9B" w:rsidRDefault="00292472">
            <w:pPr>
              <w:snapToGrid/>
              <w:spacing w:before="120" w:after="120" w:line="360" w:lineRule="auto"/>
              <w:jc w:val="both"/>
              <w:rPr>
                <w:rFonts w:ascii="Times New Roman" w:hAnsi="Times New Roman" w:cs="Times New Roman"/>
                <w:color w:val="auto"/>
                <w:sz w:val="18"/>
              </w:rPr>
            </w:pPr>
            <w:r>
              <w:rPr>
                <w:rFonts w:ascii="Times New Roman" w:eastAsia="Times New Roman" w:hAnsi="Times New Roman" w:cs="Times New Roman"/>
                <w:color w:val="auto"/>
                <w:sz w:val="18"/>
              </w:rPr>
              <w:t>List by last names and initials; commas separate author names. After the first 19 authors’ names, use an ellipsis in place of the remaining author names. Then, end with the final author</w:t>
            </w:r>
            <w:r>
              <w:rPr>
                <w:rFonts w:ascii="Times New Roman" w:eastAsia="宋体" w:hAnsi="Times New Roman" w:cs="Times New Roman"/>
                <w:color w:val="auto"/>
                <w:sz w:val="18"/>
              </w:rPr>
              <w:t>’</w:t>
            </w:r>
            <w:r>
              <w:rPr>
                <w:rFonts w:ascii="Times New Roman" w:eastAsia="Times New Roman" w:hAnsi="Times New Roman" w:cs="Times New Roman"/>
                <w:color w:val="auto"/>
                <w:sz w:val="18"/>
              </w:rPr>
              <w:t>s name (do not place an ampersand before it). There should be no more than twenty names in the citation in total.</w:t>
            </w:r>
          </w:p>
        </w:tc>
      </w:tr>
      <w:tr w:rsidR="00660D9B" w14:paraId="3095F45A" w14:textId="77777777">
        <w:trPr>
          <w:trHeight w:val="2688"/>
        </w:trPr>
        <w:tc>
          <w:tcPr>
            <w:tcW w:w="115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57666457"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Unknown author</w:t>
            </w:r>
          </w:p>
        </w:tc>
        <w:tc>
          <w:tcPr>
            <w:tcW w:w="1527"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0E243876"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w:t>
            </w:r>
            <w:r>
              <w:rPr>
                <w:rFonts w:ascii="Times New Roman" w:eastAsia="Times New Roman" w:hAnsi="Times New Roman" w:cs="Times New Roman"/>
                <w:i/>
                <w:iCs/>
                <w:color w:val="auto"/>
                <w:sz w:val="18"/>
              </w:rPr>
              <w:t>Merriam-Webster</w:t>
            </w:r>
            <w:r>
              <w:rPr>
                <w:rFonts w:ascii="Times New Roman" w:eastAsia="宋体" w:hAnsi="Times New Roman" w:cs="Times New Roman"/>
                <w:i/>
                <w:iCs/>
                <w:color w:val="auto"/>
                <w:sz w:val="18"/>
              </w:rPr>
              <w:t>’</w:t>
            </w:r>
            <w:r>
              <w:rPr>
                <w:rFonts w:ascii="Times New Roman" w:eastAsia="Times New Roman" w:hAnsi="Times New Roman" w:cs="Times New Roman"/>
                <w:i/>
                <w:iCs/>
                <w:color w:val="auto"/>
                <w:sz w:val="18"/>
              </w:rPr>
              <w:t>s, 2003</w:t>
            </w:r>
            <w:r>
              <w:rPr>
                <w:rFonts w:ascii="Times New Roman" w:eastAsia="Times New Roman" w:hAnsi="Times New Roman" w:cs="Times New Roman"/>
                <w:color w:val="auto"/>
                <w:sz w:val="18"/>
              </w:rPr>
              <w:t>)</w:t>
            </w:r>
          </w:p>
        </w:tc>
        <w:tc>
          <w:tcPr>
            <w:tcW w:w="189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1E96B061"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According to Merriam-Webster (2003) ...</w:t>
            </w:r>
          </w:p>
        </w:tc>
        <w:tc>
          <w:tcPr>
            <w:tcW w:w="1999"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15F944D8"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i/>
                <w:iCs/>
                <w:color w:val="auto"/>
                <w:sz w:val="18"/>
              </w:rPr>
              <w:t>Merriam-Webster</w:t>
            </w:r>
            <w:r>
              <w:rPr>
                <w:rFonts w:ascii="Times New Roman" w:eastAsia="宋体" w:hAnsi="Times New Roman" w:cs="Times New Roman"/>
                <w:i/>
                <w:iCs/>
                <w:color w:val="auto"/>
                <w:sz w:val="18"/>
              </w:rPr>
              <w:t>’</w:t>
            </w:r>
            <w:r>
              <w:rPr>
                <w:rFonts w:ascii="Times New Roman" w:eastAsia="Times New Roman" w:hAnsi="Times New Roman" w:cs="Times New Roman"/>
                <w:i/>
                <w:iCs/>
                <w:color w:val="auto"/>
                <w:sz w:val="18"/>
              </w:rPr>
              <w:t>s collegiate dictionary</w:t>
            </w:r>
            <w:r>
              <w:rPr>
                <w:rFonts w:ascii="Times New Roman" w:eastAsia="Times New Roman" w:hAnsi="Times New Roman" w:cs="Times New Roman"/>
                <w:color w:val="auto"/>
                <w:sz w:val="18"/>
              </w:rPr>
              <w:t xml:space="preserve"> (11</w:t>
            </w:r>
            <w:r>
              <w:rPr>
                <w:rFonts w:ascii="Times New Roman" w:eastAsia="Times New Roman" w:hAnsi="Times New Roman" w:cs="Times New Roman"/>
                <w:color w:val="auto"/>
                <w:sz w:val="18"/>
                <w:vertAlign w:val="superscript"/>
              </w:rPr>
              <w:t>th</w:t>
            </w:r>
            <w:r>
              <w:rPr>
                <w:rFonts w:ascii="Times New Roman" w:eastAsia="Times New Roman" w:hAnsi="Times New Roman" w:cs="Times New Roman"/>
                <w:color w:val="auto"/>
                <w:sz w:val="18"/>
              </w:rPr>
              <w:t xml:space="preserve"> ed.). (2003). Merriam-Webster.</w:t>
            </w:r>
          </w:p>
        </w:tc>
        <w:tc>
          <w:tcPr>
            <w:tcW w:w="206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16D2D083"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 xml:space="preserve">When the work does not have an author move the title of the work to the beginning of the references and follow with the date of publication. Only use “Anonymous” if the author is the work is signed “Anonymous.” </w:t>
            </w:r>
          </w:p>
        </w:tc>
      </w:tr>
      <w:tr w:rsidR="00660D9B" w14:paraId="11864AE0" w14:textId="77777777">
        <w:trPr>
          <w:trHeight w:val="1445"/>
        </w:trPr>
        <w:tc>
          <w:tcPr>
            <w:tcW w:w="115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03CBF478"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lastRenderedPageBreak/>
              <w:t>Webpage or piece of online content</w:t>
            </w:r>
          </w:p>
          <w:p w14:paraId="426E55EB" w14:textId="77777777" w:rsidR="00660D9B" w:rsidRDefault="00660D9B">
            <w:pPr>
              <w:snapToGrid/>
              <w:spacing w:before="120" w:after="120" w:line="360" w:lineRule="auto"/>
              <w:jc w:val="both"/>
              <w:rPr>
                <w:rFonts w:ascii="Times New Roman" w:eastAsia="Times New Roman" w:hAnsi="Times New Roman" w:cs="Times New Roman"/>
                <w:color w:val="auto"/>
                <w:sz w:val="18"/>
              </w:rPr>
            </w:pPr>
          </w:p>
          <w:p w14:paraId="1DE2E64D" w14:textId="77777777" w:rsidR="00660D9B" w:rsidRDefault="00660D9B">
            <w:pPr>
              <w:snapToGrid/>
              <w:spacing w:before="120" w:after="120" w:line="360" w:lineRule="auto"/>
              <w:jc w:val="both"/>
              <w:rPr>
                <w:rFonts w:ascii="Times New Roman" w:hAnsi="Times New Roman" w:cs="Times New Roman"/>
                <w:color w:val="auto"/>
              </w:rPr>
            </w:pPr>
          </w:p>
        </w:tc>
        <w:tc>
          <w:tcPr>
            <w:tcW w:w="1527"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24A9C7DB"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(Price, 2018)</w:t>
            </w:r>
          </w:p>
        </w:tc>
        <w:tc>
          <w:tcPr>
            <w:tcW w:w="189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2064D2A9"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Price (2018) showed that…</w:t>
            </w:r>
          </w:p>
        </w:tc>
        <w:tc>
          <w:tcPr>
            <w:tcW w:w="1999"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56F2566A"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 xml:space="preserve">Price, D. (2018, March 23). </w:t>
            </w:r>
            <w:r>
              <w:rPr>
                <w:rFonts w:ascii="Times New Roman" w:eastAsia="Times New Roman" w:hAnsi="Times New Roman" w:cs="Times New Roman"/>
                <w:i/>
                <w:iCs/>
                <w:color w:val="auto"/>
                <w:sz w:val="18"/>
              </w:rPr>
              <w:t>Laziness does not exist.</w:t>
            </w:r>
            <w:r>
              <w:rPr>
                <w:rFonts w:ascii="Times New Roman" w:eastAsia="Times New Roman" w:hAnsi="Times New Roman" w:cs="Times New Roman"/>
                <w:color w:val="auto"/>
                <w:sz w:val="18"/>
              </w:rPr>
              <w:t xml:space="preserve"> Medium. </w:t>
            </w:r>
            <w:hyperlink r:id="rId11" w:tgtFrame="dlt" w:history="1">
              <w:r>
                <w:rPr>
                  <w:rFonts w:ascii="Times New Roman" w:eastAsia="Times New Roman" w:hAnsi="Times New Roman" w:cs="Times New Roman"/>
                  <w:color w:val="auto"/>
                  <w:sz w:val="18"/>
                </w:rPr>
                <w:t>https://humanparts.medium.com/laziness-does-not-exist-3af27e312d01</w:t>
              </w:r>
            </w:hyperlink>
          </w:p>
        </w:tc>
        <w:tc>
          <w:tcPr>
            <w:tcW w:w="206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29EA031D" w14:textId="77777777" w:rsidR="00660D9B" w:rsidRDefault="00292472">
            <w:pPr>
              <w:snapToGrid/>
              <w:spacing w:before="120" w:after="120" w:line="360" w:lineRule="auto"/>
              <w:jc w:val="both"/>
              <w:rPr>
                <w:rFonts w:ascii="Times New Roman" w:eastAsia="Times New Roman" w:hAnsi="Times New Roman" w:cs="Times New Roman"/>
                <w:color w:val="auto"/>
                <w:sz w:val="18"/>
              </w:rPr>
            </w:pPr>
            <w:proofErr w:type="spellStart"/>
            <w:r>
              <w:rPr>
                <w:rFonts w:ascii="Times New Roman" w:eastAsia="Times New Roman" w:hAnsi="Times New Roman" w:cs="Times New Roman"/>
                <w:color w:val="auto"/>
                <w:sz w:val="18"/>
              </w:rPr>
              <w:t>Lastname</w:t>
            </w:r>
            <w:proofErr w:type="spellEnd"/>
            <w:r>
              <w:rPr>
                <w:rFonts w:ascii="Times New Roman" w:eastAsia="Times New Roman" w:hAnsi="Times New Roman" w:cs="Times New Roman"/>
                <w:color w:val="auto"/>
                <w:sz w:val="18"/>
              </w:rPr>
              <w:t xml:space="preserve">, F. M. (Year, Month Date). </w:t>
            </w:r>
            <w:r>
              <w:rPr>
                <w:rFonts w:ascii="Times New Roman" w:eastAsia="Times New Roman" w:hAnsi="Times New Roman" w:cs="Times New Roman"/>
                <w:i/>
                <w:iCs/>
                <w:color w:val="auto"/>
                <w:sz w:val="18"/>
              </w:rPr>
              <w:t xml:space="preserve">Title of page. </w:t>
            </w:r>
            <w:r>
              <w:rPr>
                <w:rFonts w:ascii="Times New Roman" w:eastAsia="Times New Roman" w:hAnsi="Times New Roman" w:cs="Times New Roman"/>
                <w:color w:val="auto"/>
                <w:sz w:val="18"/>
              </w:rPr>
              <w:t>Site name. URL</w:t>
            </w:r>
          </w:p>
        </w:tc>
      </w:tr>
      <w:tr w:rsidR="00660D9B" w14:paraId="3A0D35B6" w14:textId="77777777">
        <w:trPr>
          <w:trHeight w:val="1554"/>
        </w:trPr>
        <w:tc>
          <w:tcPr>
            <w:tcW w:w="115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67F336F5"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Dissertation/Thesis from a database</w:t>
            </w:r>
          </w:p>
        </w:tc>
        <w:tc>
          <w:tcPr>
            <w:tcW w:w="1527"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78904F0F"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(Duis, 2008)</w:t>
            </w:r>
          </w:p>
        </w:tc>
        <w:tc>
          <w:tcPr>
            <w:tcW w:w="189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5335EE88"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Duis (2008) linked this concept with…</w:t>
            </w:r>
          </w:p>
        </w:tc>
        <w:tc>
          <w:tcPr>
            <w:tcW w:w="1999"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570CA974"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 xml:space="preserve">Duis, J. M. (2008). </w:t>
            </w:r>
            <w:r>
              <w:rPr>
                <w:rFonts w:ascii="Times New Roman" w:eastAsia="Times New Roman" w:hAnsi="Times New Roman" w:cs="Times New Roman"/>
                <w:i/>
                <w:iCs/>
                <w:color w:val="auto"/>
                <w:sz w:val="18"/>
              </w:rPr>
              <w:t>Acid/base chemistry and related organic chemistry conceptions of undergraduate organic chemistry students</w:t>
            </w:r>
            <w:r>
              <w:rPr>
                <w:rFonts w:ascii="Times New Roman" w:eastAsia="Times New Roman" w:hAnsi="Times New Roman" w:cs="Times New Roman"/>
                <w:color w:val="auto"/>
                <w:sz w:val="18"/>
              </w:rPr>
              <w:t xml:space="preserve"> (Publication No. 3348786) [Doctoral dissertation, University of Northern Colorado]. ProQuest Dissertations and Theses Global.</w:t>
            </w:r>
          </w:p>
        </w:tc>
        <w:tc>
          <w:tcPr>
            <w:tcW w:w="206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1BCD9D03" w14:textId="77777777" w:rsidR="00660D9B" w:rsidRDefault="00292472">
            <w:pPr>
              <w:snapToGrid/>
              <w:spacing w:before="120" w:after="120" w:line="360" w:lineRule="auto"/>
              <w:jc w:val="both"/>
              <w:rPr>
                <w:rFonts w:ascii="Times New Roman" w:eastAsia="Times New Roman" w:hAnsi="Times New Roman" w:cs="Times New Roman"/>
                <w:color w:val="auto"/>
                <w:sz w:val="18"/>
              </w:rPr>
            </w:pPr>
            <w:proofErr w:type="spellStart"/>
            <w:r>
              <w:rPr>
                <w:rFonts w:ascii="Times New Roman" w:eastAsia="Times New Roman" w:hAnsi="Times New Roman" w:cs="Times New Roman"/>
                <w:color w:val="auto"/>
                <w:sz w:val="18"/>
              </w:rPr>
              <w:t>Lastname</w:t>
            </w:r>
            <w:proofErr w:type="spellEnd"/>
            <w:r>
              <w:rPr>
                <w:rFonts w:ascii="Times New Roman" w:eastAsia="Times New Roman" w:hAnsi="Times New Roman" w:cs="Times New Roman"/>
                <w:color w:val="auto"/>
                <w:sz w:val="18"/>
              </w:rPr>
              <w:t xml:space="preserve">, F. M. (Year). </w:t>
            </w:r>
            <w:r>
              <w:rPr>
                <w:rFonts w:ascii="Times New Roman" w:eastAsia="Times New Roman" w:hAnsi="Times New Roman" w:cs="Times New Roman"/>
                <w:i/>
                <w:iCs/>
                <w:color w:val="auto"/>
                <w:sz w:val="18"/>
              </w:rPr>
              <w:t>Title of dissertation or thesis</w:t>
            </w:r>
            <w:r>
              <w:rPr>
                <w:rFonts w:ascii="Times New Roman" w:eastAsia="Times New Roman" w:hAnsi="Times New Roman" w:cs="Times New Roman"/>
                <w:color w:val="auto"/>
                <w:sz w:val="18"/>
              </w:rPr>
              <w:t xml:space="preserve"> (Publication No.) [Doctoral dissertation or master’s thesis, Name of Institution Awarding Degree]. Database Name.</w:t>
            </w:r>
          </w:p>
        </w:tc>
      </w:tr>
      <w:tr w:rsidR="00660D9B" w14:paraId="3CBD0A12" w14:textId="77777777">
        <w:trPr>
          <w:trHeight w:val="3489"/>
        </w:trPr>
        <w:tc>
          <w:tcPr>
            <w:tcW w:w="115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27D254BF" w14:textId="77777777" w:rsidR="00660D9B" w:rsidRDefault="00292472">
            <w:pPr>
              <w:snapToGrid/>
              <w:spacing w:before="120" w:after="120" w:line="360" w:lineRule="auto"/>
              <w:jc w:val="both"/>
              <w:rPr>
                <w:rFonts w:ascii="Times New Roman" w:hAnsi="Times New Roman" w:cs="Times New Roman"/>
                <w:color w:val="auto"/>
              </w:rPr>
            </w:pPr>
            <w:r>
              <w:rPr>
                <w:rFonts w:ascii="Times New Roman" w:eastAsia="Times New Roman" w:hAnsi="Times New Roman" w:cs="Times New Roman"/>
                <w:color w:val="auto"/>
                <w:sz w:val="18"/>
              </w:rPr>
              <w:t>Electronic Journal article</w:t>
            </w:r>
          </w:p>
        </w:tc>
        <w:tc>
          <w:tcPr>
            <w:tcW w:w="1527"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4B09DDC1"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(Peter, 2000)</w:t>
            </w:r>
          </w:p>
        </w:tc>
        <w:tc>
          <w:tcPr>
            <w:tcW w:w="189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548D220F" w14:textId="77777777" w:rsidR="00660D9B" w:rsidRDefault="00292472">
            <w:pPr>
              <w:snapToGrid/>
              <w:spacing w:before="120" w:after="120" w:line="360" w:lineRule="auto"/>
              <w:jc w:val="both"/>
              <w:rPr>
                <w:rFonts w:ascii="Times New Roman" w:hAnsi="Times New Roman" w:cs="Times New Roman"/>
                <w:color w:val="auto"/>
              </w:rPr>
            </w:pPr>
            <w:r>
              <w:rPr>
                <w:rFonts w:ascii="Times New Roman" w:eastAsia="Times New Roman" w:hAnsi="Times New Roman" w:cs="Times New Roman"/>
                <w:color w:val="auto"/>
                <w:sz w:val="18"/>
              </w:rPr>
              <w:t>Peter (2000) clarified the process…</w:t>
            </w:r>
          </w:p>
        </w:tc>
        <w:tc>
          <w:tcPr>
            <w:tcW w:w="1999"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45607756" w14:textId="77777777" w:rsidR="00660D9B" w:rsidRDefault="00292472">
            <w:pPr>
              <w:snapToGrid/>
              <w:spacing w:before="120" w:after="120" w:line="360" w:lineRule="auto"/>
              <w:jc w:val="both"/>
              <w:rPr>
                <w:rFonts w:ascii="Times New Roman" w:hAnsi="Times New Roman" w:cs="Times New Roman"/>
                <w:color w:val="auto"/>
              </w:rPr>
            </w:pPr>
            <w:r>
              <w:rPr>
                <w:rFonts w:ascii="Times New Roman" w:eastAsia="Times New Roman" w:hAnsi="Times New Roman" w:cs="Times New Roman"/>
                <w:color w:val="auto"/>
                <w:sz w:val="18"/>
              </w:rPr>
              <w:t xml:space="preserve">Peters, M. (2000). Does constructivist epistemology have a place in nurse education? </w:t>
            </w:r>
            <w:r>
              <w:rPr>
                <w:rFonts w:ascii="Times New Roman" w:eastAsia="Times New Roman" w:hAnsi="Times New Roman" w:cs="Times New Roman"/>
                <w:i/>
                <w:color w:val="auto"/>
                <w:sz w:val="18"/>
              </w:rPr>
              <w:t>Journal of Nursing Education</w:t>
            </w:r>
            <w:r>
              <w:rPr>
                <w:rFonts w:ascii="Times New Roman" w:eastAsia="Times New Roman" w:hAnsi="Times New Roman" w:cs="Times New Roman"/>
                <w:color w:val="auto"/>
                <w:sz w:val="18"/>
              </w:rPr>
              <w:t xml:space="preserve">, 39(4), 166-170.  </w:t>
            </w:r>
            <w:hyperlink r:id="rId12" w:tgtFrame="dlt" w:history="1">
              <w:r>
                <w:rPr>
                  <w:rFonts w:ascii="Times New Roman" w:eastAsia="Times New Roman" w:hAnsi="Times New Roman" w:cs="Times New Roman"/>
                  <w:color w:val="auto"/>
                  <w:sz w:val="18"/>
                </w:rPr>
                <w:t>https://doi.org/10.3928/0148-4834-20000401-07</w:t>
              </w:r>
            </w:hyperlink>
            <w:r>
              <w:rPr>
                <w:rFonts w:ascii="Times New Roman" w:eastAsia="宋体" w:hAnsi="Times New Roman" w:cs="Times New Roman"/>
                <w:color w:val="auto"/>
                <w:sz w:val="18"/>
              </w:rPr>
              <w:t>.</w:t>
            </w:r>
          </w:p>
        </w:tc>
        <w:tc>
          <w:tcPr>
            <w:tcW w:w="206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20CEE893"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 xml:space="preserve">Author, A. A., Author, B. B., &amp; Author, C. C. (Year). Title of article. </w:t>
            </w:r>
            <w:r>
              <w:rPr>
                <w:rFonts w:ascii="Times New Roman" w:eastAsia="Times New Roman" w:hAnsi="Times New Roman" w:cs="Times New Roman"/>
                <w:i/>
                <w:iCs/>
                <w:color w:val="auto"/>
                <w:sz w:val="18"/>
              </w:rPr>
              <w:t xml:space="preserve">Title of Periodical, volume </w:t>
            </w:r>
            <w:proofErr w:type="gramStart"/>
            <w:r>
              <w:rPr>
                <w:rFonts w:ascii="Times New Roman" w:eastAsia="Times New Roman" w:hAnsi="Times New Roman" w:cs="Times New Roman"/>
                <w:i/>
                <w:iCs/>
                <w:color w:val="auto"/>
                <w:sz w:val="18"/>
              </w:rPr>
              <w:t>number</w:t>
            </w:r>
            <w:r>
              <w:rPr>
                <w:rFonts w:ascii="Times New Roman" w:eastAsia="Times New Roman" w:hAnsi="Times New Roman" w:cs="Times New Roman"/>
                <w:color w:val="auto"/>
                <w:sz w:val="18"/>
              </w:rPr>
              <w:t>(</w:t>
            </w:r>
            <w:proofErr w:type="gramEnd"/>
            <w:r>
              <w:rPr>
                <w:rFonts w:ascii="Times New Roman" w:eastAsia="Times New Roman" w:hAnsi="Times New Roman" w:cs="Times New Roman"/>
                <w:color w:val="auto"/>
                <w:sz w:val="18"/>
              </w:rPr>
              <w:t>issue number), pages. https://doi.org/xx.xxx/yyyy</w:t>
            </w:r>
          </w:p>
        </w:tc>
      </w:tr>
      <w:tr w:rsidR="00660D9B" w14:paraId="1F4C2F0C" w14:textId="77777777">
        <w:trPr>
          <w:trHeight w:val="866"/>
        </w:trPr>
        <w:tc>
          <w:tcPr>
            <w:tcW w:w="115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3B3836FF" w14:textId="77777777" w:rsidR="00660D9B" w:rsidRDefault="00292472">
            <w:pPr>
              <w:snapToGrid/>
              <w:spacing w:before="120" w:after="120" w:line="360" w:lineRule="auto"/>
              <w:jc w:val="both"/>
              <w:rPr>
                <w:rFonts w:ascii="Times New Roman" w:hAnsi="Times New Roman" w:cs="Times New Roman"/>
                <w:color w:val="auto"/>
              </w:rPr>
            </w:pPr>
            <w:r>
              <w:rPr>
                <w:rFonts w:ascii="Times New Roman" w:eastAsia="Times New Roman" w:hAnsi="Times New Roman" w:cs="Times New Roman"/>
                <w:color w:val="auto"/>
                <w:sz w:val="18"/>
              </w:rPr>
              <w:t>Film or video</w:t>
            </w:r>
          </w:p>
        </w:tc>
        <w:tc>
          <w:tcPr>
            <w:tcW w:w="1527"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76A2A209"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w:t>
            </w:r>
            <w:proofErr w:type="spellStart"/>
            <w:r>
              <w:rPr>
                <w:rFonts w:ascii="Times New Roman" w:eastAsia="Times New Roman" w:hAnsi="Times New Roman" w:cs="Times New Roman"/>
                <w:color w:val="auto"/>
                <w:sz w:val="18"/>
              </w:rPr>
              <w:t>Loyd</w:t>
            </w:r>
            <w:proofErr w:type="spellEnd"/>
            <w:r>
              <w:rPr>
                <w:rFonts w:ascii="Times New Roman" w:eastAsia="Times New Roman" w:hAnsi="Times New Roman" w:cs="Times New Roman"/>
                <w:color w:val="auto"/>
                <w:sz w:val="18"/>
              </w:rPr>
              <w:t>, 2008)</w:t>
            </w:r>
          </w:p>
        </w:tc>
        <w:tc>
          <w:tcPr>
            <w:tcW w:w="189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582F2576" w14:textId="77777777" w:rsidR="00660D9B" w:rsidRDefault="00292472">
            <w:pPr>
              <w:snapToGrid/>
              <w:spacing w:before="120" w:after="120" w:line="360" w:lineRule="auto"/>
              <w:jc w:val="both"/>
              <w:rPr>
                <w:rFonts w:ascii="Times New Roman" w:eastAsia="Times New Roman" w:hAnsi="Times New Roman" w:cs="Times New Roman"/>
                <w:color w:val="auto"/>
                <w:sz w:val="18"/>
              </w:rPr>
            </w:pPr>
            <w:proofErr w:type="spellStart"/>
            <w:r>
              <w:rPr>
                <w:rFonts w:ascii="Times New Roman" w:eastAsia="Times New Roman" w:hAnsi="Times New Roman" w:cs="Times New Roman"/>
                <w:color w:val="auto"/>
                <w:sz w:val="18"/>
              </w:rPr>
              <w:t>Loyd</w:t>
            </w:r>
            <w:proofErr w:type="spellEnd"/>
            <w:r>
              <w:rPr>
                <w:rFonts w:ascii="Times New Roman" w:eastAsia="Times New Roman" w:hAnsi="Times New Roman" w:cs="Times New Roman"/>
                <w:color w:val="auto"/>
                <w:sz w:val="18"/>
              </w:rPr>
              <w:t xml:space="preserve"> (2008) showed that…</w:t>
            </w:r>
          </w:p>
        </w:tc>
        <w:tc>
          <w:tcPr>
            <w:tcW w:w="1999"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23BCF2D1" w14:textId="77777777" w:rsidR="00660D9B" w:rsidRDefault="00292472">
            <w:pPr>
              <w:snapToGrid/>
              <w:spacing w:before="120" w:after="120" w:line="360" w:lineRule="auto"/>
              <w:jc w:val="both"/>
              <w:rPr>
                <w:rFonts w:ascii="Times New Roman" w:eastAsia="Times New Roman" w:hAnsi="Times New Roman" w:cs="Times New Roman"/>
                <w:color w:val="auto"/>
                <w:sz w:val="18"/>
              </w:rPr>
            </w:pPr>
            <w:proofErr w:type="spellStart"/>
            <w:r>
              <w:rPr>
                <w:rFonts w:ascii="Times New Roman" w:eastAsia="Times New Roman" w:hAnsi="Times New Roman" w:cs="Times New Roman"/>
                <w:color w:val="auto"/>
                <w:sz w:val="18"/>
              </w:rPr>
              <w:t>Loyd</w:t>
            </w:r>
            <w:proofErr w:type="spellEnd"/>
            <w:r>
              <w:rPr>
                <w:rFonts w:ascii="Times New Roman" w:eastAsia="Times New Roman" w:hAnsi="Times New Roman" w:cs="Times New Roman"/>
                <w:color w:val="auto"/>
                <w:sz w:val="18"/>
              </w:rPr>
              <w:t xml:space="preserve">, P. (Director). (2008). </w:t>
            </w:r>
            <w:r>
              <w:rPr>
                <w:rFonts w:ascii="Times New Roman" w:eastAsia="Times New Roman" w:hAnsi="Times New Roman" w:cs="Times New Roman"/>
                <w:i/>
                <w:iCs/>
                <w:color w:val="auto"/>
                <w:sz w:val="18"/>
              </w:rPr>
              <w:t xml:space="preserve">Mamma </w:t>
            </w:r>
            <w:proofErr w:type="spellStart"/>
            <w:r>
              <w:rPr>
                <w:rFonts w:ascii="Times New Roman" w:eastAsia="Times New Roman" w:hAnsi="Times New Roman" w:cs="Times New Roman"/>
                <w:i/>
                <w:iCs/>
                <w:color w:val="auto"/>
                <w:sz w:val="18"/>
              </w:rPr>
              <w:t>mia</w:t>
            </w:r>
            <w:proofErr w:type="spellEnd"/>
            <w:r>
              <w:rPr>
                <w:rFonts w:ascii="Times New Roman" w:eastAsia="Times New Roman" w:hAnsi="Times New Roman" w:cs="Times New Roman"/>
                <w:i/>
                <w:iCs/>
                <w:color w:val="auto"/>
                <w:sz w:val="18"/>
              </w:rPr>
              <w:t>!</w:t>
            </w:r>
            <w:r>
              <w:rPr>
                <w:rFonts w:ascii="Times New Roman" w:eastAsia="Times New Roman" w:hAnsi="Times New Roman" w:cs="Times New Roman"/>
                <w:color w:val="auto"/>
                <w:sz w:val="18"/>
              </w:rPr>
              <w:t xml:space="preserve"> [Film]. Universal Pictures. </w:t>
            </w:r>
          </w:p>
        </w:tc>
        <w:tc>
          <w:tcPr>
            <w:tcW w:w="206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22BBF253"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 xml:space="preserve">Director, D. D. (Director). (Date of publication). </w:t>
            </w:r>
            <w:r>
              <w:rPr>
                <w:rFonts w:ascii="Times New Roman" w:eastAsia="Times New Roman" w:hAnsi="Times New Roman" w:cs="Times New Roman"/>
                <w:i/>
                <w:iCs/>
                <w:color w:val="auto"/>
                <w:sz w:val="18"/>
              </w:rPr>
              <w:t>Title of motion picture</w:t>
            </w:r>
            <w:r>
              <w:rPr>
                <w:rFonts w:ascii="Times New Roman" w:eastAsia="Times New Roman" w:hAnsi="Times New Roman" w:cs="Times New Roman"/>
                <w:color w:val="auto"/>
                <w:sz w:val="18"/>
              </w:rPr>
              <w:t xml:space="preserve"> [Film]. Production company.</w:t>
            </w:r>
          </w:p>
        </w:tc>
      </w:tr>
      <w:tr w:rsidR="00660D9B" w14:paraId="30ABC5CA" w14:textId="77777777">
        <w:trPr>
          <w:trHeight w:val="3471"/>
        </w:trPr>
        <w:tc>
          <w:tcPr>
            <w:tcW w:w="1159" w:type="dxa"/>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48B5B17B" w14:textId="77777777" w:rsidR="00660D9B" w:rsidRDefault="00292472">
            <w:pPr>
              <w:snapToGrid/>
              <w:spacing w:before="120" w:after="120" w:line="360" w:lineRule="auto"/>
              <w:jc w:val="both"/>
              <w:rPr>
                <w:rFonts w:ascii="Times New Roman" w:hAnsi="Times New Roman" w:cs="Times New Roman"/>
                <w:color w:val="auto"/>
              </w:rPr>
            </w:pPr>
            <w:r>
              <w:rPr>
                <w:rFonts w:ascii="Times New Roman" w:eastAsia="Times New Roman" w:hAnsi="Times New Roman" w:cs="Times New Roman"/>
                <w:color w:val="auto"/>
                <w:sz w:val="18"/>
              </w:rPr>
              <w:lastRenderedPageBreak/>
              <w:t>Online News articles</w:t>
            </w:r>
          </w:p>
        </w:tc>
        <w:tc>
          <w:tcPr>
            <w:tcW w:w="1527"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7D669884"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(Richards, 2019</w:t>
            </w:r>
            <w:r>
              <w:rPr>
                <w:rFonts w:ascii="Times New Roman" w:eastAsia="Microsoft JhengHei" w:hAnsi="Times New Roman" w:cs="Times New Roman"/>
                <w:color w:val="auto"/>
                <w:sz w:val="18"/>
              </w:rPr>
              <w:t>）</w:t>
            </w:r>
          </w:p>
        </w:tc>
        <w:tc>
          <w:tcPr>
            <w:tcW w:w="189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63F6022D"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Richards (2019) suggests that….</w:t>
            </w:r>
          </w:p>
        </w:tc>
        <w:tc>
          <w:tcPr>
            <w:tcW w:w="1999"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6FBE6CDC" w14:textId="77777777" w:rsidR="00660D9B" w:rsidRDefault="00292472">
            <w:pPr>
              <w:snapToGrid/>
              <w:spacing w:before="120" w:after="120" w:line="360" w:lineRule="auto"/>
              <w:jc w:val="both"/>
              <w:rPr>
                <w:rFonts w:ascii="Times New Roman" w:eastAsia="Times New Roman" w:hAnsi="Times New Roman" w:cs="Times New Roman"/>
                <w:color w:val="auto"/>
                <w:sz w:val="18"/>
              </w:rPr>
            </w:pPr>
            <w:r>
              <w:rPr>
                <w:rFonts w:ascii="Times New Roman" w:eastAsia="Times New Roman" w:hAnsi="Times New Roman" w:cs="Times New Roman"/>
                <w:color w:val="auto"/>
                <w:sz w:val="18"/>
              </w:rPr>
              <w:t xml:space="preserve">Richards, C. (2019, December 9). Best music of 2019: Lana Del Rey sings lullabies about the end of America. Washington Post. </w:t>
            </w:r>
            <w:hyperlink r:id="rId13" w:tgtFrame="dlt" w:history="1">
              <w:r>
                <w:rPr>
                  <w:rFonts w:ascii="Times New Roman" w:eastAsia="Times New Roman" w:hAnsi="Times New Roman" w:cs="Times New Roman"/>
                  <w:color w:val="auto"/>
                  <w:sz w:val="18"/>
                </w:rPr>
                <w:t>https://www.washingtonpost.com/entertainment/music/best-music-of-2019-lana-del-rey-sings-lullabies-about-the-end-of-america/2019/12/06/6e82c5ec-15d8-11ea-a659-7d69641c6ff7_story.html</w:t>
              </w:r>
            </w:hyperlink>
          </w:p>
        </w:tc>
        <w:tc>
          <w:tcPr>
            <w:tcW w:w="2062" w:type="dxa"/>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77631F11" w14:textId="77777777" w:rsidR="00660D9B" w:rsidRDefault="00292472">
            <w:pPr>
              <w:snapToGrid/>
              <w:spacing w:before="120" w:after="120" w:line="360" w:lineRule="auto"/>
              <w:jc w:val="both"/>
              <w:rPr>
                <w:rFonts w:ascii="Times New Roman" w:eastAsia="Times New Roman" w:hAnsi="Times New Roman" w:cs="Times New Roman"/>
                <w:color w:val="auto"/>
                <w:sz w:val="18"/>
              </w:rPr>
            </w:pPr>
            <w:proofErr w:type="spellStart"/>
            <w:r>
              <w:rPr>
                <w:rFonts w:ascii="Times New Roman" w:eastAsia="Times New Roman" w:hAnsi="Times New Roman" w:cs="Times New Roman"/>
                <w:color w:val="auto"/>
                <w:sz w:val="18"/>
              </w:rPr>
              <w:t>Lastname</w:t>
            </w:r>
            <w:proofErr w:type="spellEnd"/>
            <w:r>
              <w:rPr>
                <w:rFonts w:ascii="Times New Roman" w:eastAsia="Times New Roman" w:hAnsi="Times New Roman" w:cs="Times New Roman"/>
                <w:color w:val="auto"/>
                <w:sz w:val="18"/>
              </w:rPr>
              <w:t>, F. M. (Year, Month Date). Title of article. Title of Publication. URL</w:t>
            </w:r>
          </w:p>
        </w:tc>
      </w:tr>
    </w:tbl>
    <w:p w14:paraId="48CF9E8A" w14:textId="77777777" w:rsidR="00660D9B" w:rsidRDefault="00660D9B">
      <w:pPr>
        <w:snapToGrid/>
        <w:spacing w:before="120" w:after="120" w:line="411" w:lineRule="auto"/>
        <w:rPr>
          <w:rFonts w:ascii="Times New Roman" w:eastAsia="宋体" w:hAnsi="Times New Roman" w:cs="Times New Roman"/>
          <w:b/>
          <w:color w:val="auto"/>
          <w:sz w:val="24"/>
          <w:szCs w:val="24"/>
        </w:rPr>
      </w:pPr>
    </w:p>
    <w:p w14:paraId="6001EAE6" w14:textId="77777777" w:rsidR="00660D9B" w:rsidRDefault="00292472">
      <w:pPr>
        <w:snapToGrid/>
        <w:spacing w:before="120" w:after="120" w:line="410" w:lineRule="auto"/>
        <w:rPr>
          <w:rFonts w:ascii="宋体" w:eastAsia="宋体" w:hAnsi="宋体" w:cs="宋体"/>
          <w:b/>
          <w:color w:val="auto"/>
          <w:sz w:val="24"/>
        </w:rPr>
      </w:pPr>
      <w:r>
        <w:rPr>
          <w:rFonts w:ascii="宋体" w:eastAsia="宋体" w:hAnsi="宋体" w:cs="宋体"/>
          <w:b/>
          <w:color w:val="auto"/>
          <w:sz w:val="24"/>
        </w:rPr>
        <w:t>二、中文</w:t>
      </w:r>
      <w:r>
        <w:rPr>
          <w:rFonts w:ascii="宋体" w:eastAsia="宋体" w:hAnsi="宋体" w:cs="宋体" w:hint="eastAsia"/>
          <w:b/>
          <w:color w:val="auto"/>
          <w:sz w:val="24"/>
        </w:rPr>
        <w:t>来源</w:t>
      </w:r>
      <w:r>
        <w:rPr>
          <w:rFonts w:ascii="宋体" w:eastAsia="宋体" w:hAnsi="宋体" w:cs="宋体"/>
          <w:b/>
          <w:color w:val="auto"/>
          <w:sz w:val="24"/>
        </w:rPr>
        <w:t>参考文献格式</w:t>
      </w:r>
    </w:p>
    <w:p w14:paraId="449D606E" w14:textId="77777777" w:rsidR="00660D9B" w:rsidRDefault="00292472">
      <w:pPr>
        <w:numPr>
          <w:ilvl w:val="0"/>
          <w:numId w:val="1"/>
        </w:numPr>
        <w:snapToGrid/>
        <w:spacing w:before="120" w:after="120" w:line="410" w:lineRule="auto"/>
        <w:rPr>
          <w:rFonts w:ascii="宋体" w:eastAsia="宋体" w:hAnsi="宋体" w:cs="宋体"/>
          <w:b/>
          <w:color w:val="auto"/>
          <w:sz w:val="24"/>
        </w:rPr>
      </w:pPr>
      <w:r>
        <w:rPr>
          <w:rFonts w:ascii="宋体" w:eastAsia="宋体" w:hAnsi="宋体" w:cs="宋体"/>
          <w:b/>
          <w:color w:val="auto"/>
          <w:sz w:val="24"/>
        </w:rPr>
        <w:t>文内引用</w:t>
      </w:r>
    </w:p>
    <w:p w14:paraId="648944DC" w14:textId="77777777" w:rsidR="00660D9B" w:rsidRDefault="00292472">
      <w:pPr>
        <w:snapToGrid/>
        <w:spacing w:before="120" w:after="120" w:line="410" w:lineRule="auto"/>
        <w:ind w:firstLineChars="200" w:firstLine="480"/>
        <w:rPr>
          <w:rFonts w:ascii="宋体" w:eastAsia="宋体" w:hAnsi="宋体" w:cs="宋体"/>
          <w:bCs/>
          <w:color w:val="auto"/>
          <w:sz w:val="24"/>
        </w:rPr>
      </w:pPr>
      <w:r>
        <w:rPr>
          <w:rFonts w:ascii="宋体" w:eastAsia="宋体" w:hAnsi="宋体" w:cs="宋体" w:hint="eastAsia"/>
          <w:bCs/>
          <w:color w:val="auto"/>
          <w:sz w:val="24"/>
        </w:rPr>
        <w:t>总体原则：文内引用原则上与APA保持一致，中文作者的引用采用：姓的拼音+逗号+年代+页码的方式。一个作者的多部作品被引用情况参照前述APA的标注方式。</w:t>
      </w:r>
    </w:p>
    <w:p w14:paraId="01239127" w14:textId="77777777" w:rsidR="00660D9B" w:rsidRDefault="00292472">
      <w:pPr>
        <w:snapToGrid/>
        <w:spacing w:before="120" w:after="120" w:line="410" w:lineRule="auto"/>
        <w:rPr>
          <w:rFonts w:ascii="宋体" w:eastAsia="宋体" w:hAnsi="宋体" w:cs="宋体"/>
          <w:b/>
          <w:color w:val="auto"/>
          <w:sz w:val="24"/>
        </w:rPr>
      </w:pPr>
      <w:r>
        <w:rPr>
          <w:rFonts w:ascii="宋体" w:eastAsia="宋体" w:hAnsi="宋体" w:cs="宋体" w:hint="eastAsia"/>
          <w:b/>
          <w:color w:val="auto"/>
          <w:sz w:val="24"/>
        </w:rPr>
        <w:t>2.</w:t>
      </w:r>
      <w:r>
        <w:rPr>
          <w:rFonts w:ascii="宋体" w:eastAsia="宋体" w:hAnsi="宋体" w:cs="宋体"/>
          <w:b/>
          <w:color w:val="auto"/>
          <w:sz w:val="24"/>
        </w:rPr>
        <w:t>文末参考</w:t>
      </w:r>
      <w:r>
        <w:rPr>
          <w:rFonts w:ascii="宋体" w:eastAsia="宋体" w:hAnsi="宋体" w:cs="宋体" w:hint="eastAsia"/>
          <w:b/>
          <w:color w:val="auto"/>
          <w:sz w:val="24"/>
        </w:rPr>
        <w:t>文献</w:t>
      </w:r>
      <w:r>
        <w:rPr>
          <w:rFonts w:ascii="宋体" w:eastAsia="宋体" w:hAnsi="宋体" w:cs="宋体"/>
          <w:b/>
          <w:color w:val="auto"/>
          <w:sz w:val="24"/>
        </w:rPr>
        <w:t>格式</w:t>
      </w:r>
    </w:p>
    <w:p w14:paraId="4C8447DB" w14:textId="77777777" w:rsidR="00660D9B" w:rsidRDefault="00292472">
      <w:pPr>
        <w:snapToGrid/>
        <w:spacing w:before="120" w:after="120" w:line="410" w:lineRule="auto"/>
        <w:ind w:left="440"/>
        <w:rPr>
          <w:rFonts w:ascii="宋体" w:eastAsia="宋体" w:hAnsi="宋体" w:cs="宋体"/>
          <w:color w:val="000000"/>
          <w:sz w:val="24"/>
          <w:szCs w:val="24"/>
        </w:rPr>
      </w:pPr>
      <w:r>
        <w:rPr>
          <w:rFonts w:ascii="宋体" w:eastAsia="宋体" w:hAnsi="宋体" w:cs="宋体" w:hint="eastAsia"/>
          <w:color w:val="000000"/>
          <w:sz w:val="24"/>
          <w:szCs w:val="24"/>
        </w:rPr>
        <w:t>总体原则：</w:t>
      </w:r>
    </w:p>
    <w:p w14:paraId="09C5695D" w14:textId="77777777" w:rsidR="00660D9B" w:rsidRDefault="00292472">
      <w:pPr>
        <w:snapToGrid/>
        <w:spacing w:before="120" w:after="120" w:line="410" w:lineRule="auto"/>
        <w:ind w:left="440"/>
        <w:rPr>
          <w:rFonts w:ascii="宋体" w:eastAsia="宋体" w:hAnsi="宋体" w:cs="宋体"/>
          <w:color w:val="000000"/>
          <w:sz w:val="24"/>
          <w:szCs w:val="24"/>
        </w:rPr>
      </w:pPr>
      <w:r>
        <w:rPr>
          <w:rFonts w:ascii="微软雅黑" w:eastAsia="微软雅黑" w:hAnsi="微软雅黑" w:cs="微软雅黑" w:hint="eastAsia"/>
          <w:color w:val="000000"/>
          <w:sz w:val="24"/>
          <w:szCs w:val="24"/>
        </w:rPr>
        <w:t>●</w:t>
      </w:r>
      <w:r>
        <w:rPr>
          <w:rFonts w:ascii="宋体" w:eastAsia="宋体" w:hAnsi="宋体" w:cs="宋体" w:hint="eastAsia"/>
          <w:color w:val="000000"/>
          <w:sz w:val="24"/>
          <w:szCs w:val="24"/>
        </w:rPr>
        <w:t>中文文献按照作者姓氏拼音首字母次序排列，无需数字编号。</w:t>
      </w:r>
    </w:p>
    <w:p w14:paraId="7567DAB1" w14:textId="77777777" w:rsidR="00660D9B" w:rsidRDefault="00292472">
      <w:pPr>
        <w:snapToGrid/>
        <w:spacing w:before="120" w:after="120" w:line="410" w:lineRule="auto"/>
        <w:ind w:left="440"/>
        <w:rPr>
          <w:rFonts w:ascii="宋体" w:eastAsia="宋体" w:hAnsi="宋体" w:cs="宋体"/>
          <w:color w:val="000000"/>
          <w:sz w:val="24"/>
          <w:szCs w:val="24"/>
        </w:rPr>
      </w:pPr>
      <w:r>
        <w:rPr>
          <w:rFonts w:ascii="微软雅黑" w:eastAsia="微软雅黑" w:hAnsi="微软雅黑" w:cs="微软雅黑" w:hint="eastAsia"/>
          <w:color w:val="000000"/>
          <w:sz w:val="24"/>
          <w:szCs w:val="24"/>
        </w:rPr>
        <w:t>●</w:t>
      </w:r>
      <w:r>
        <w:rPr>
          <w:rFonts w:ascii="宋体" w:eastAsia="宋体" w:hAnsi="宋体" w:cs="宋体" w:hint="eastAsia"/>
          <w:color w:val="000000"/>
          <w:sz w:val="24"/>
          <w:szCs w:val="24"/>
        </w:rPr>
        <w:t>文末中文文献的标注基本上与</w:t>
      </w:r>
      <w:r>
        <w:rPr>
          <w:rFonts w:ascii="宋体" w:eastAsia="宋体" w:hAnsi="宋体" w:cs="宋体" w:hint="eastAsia"/>
          <w:bCs/>
          <w:color w:val="auto"/>
          <w:sz w:val="24"/>
        </w:rPr>
        <w:t>APA</w:t>
      </w:r>
      <w:r>
        <w:rPr>
          <w:rFonts w:ascii="宋体" w:eastAsia="宋体" w:hAnsi="宋体" w:cs="宋体" w:hint="eastAsia"/>
          <w:color w:val="000000"/>
          <w:sz w:val="24"/>
          <w:szCs w:val="24"/>
        </w:rPr>
        <w:t>保持一致，即</w:t>
      </w:r>
    </w:p>
    <w:p w14:paraId="2C3DA433" w14:textId="77777777" w:rsidR="00660D9B" w:rsidRDefault="00292472">
      <w:pPr>
        <w:snapToGrid/>
        <w:spacing w:before="120" w:after="120" w:line="410" w:lineRule="auto"/>
        <w:ind w:leftChars="309" w:left="920" w:hangingChars="100" w:hanging="240"/>
        <w:rPr>
          <w:rFonts w:ascii="宋体" w:eastAsia="宋体" w:hAnsi="宋体" w:cs="宋体"/>
          <w:color w:val="auto"/>
          <w:kern w:val="0"/>
          <w:sz w:val="24"/>
          <w:szCs w:val="24"/>
        </w:rPr>
      </w:pPr>
      <w:r>
        <w:rPr>
          <w:rFonts w:ascii="宋体" w:eastAsia="宋体" w:hAnsi="宋体" w:cs="宋体" w:hint="eastAsia"/>
          <w:color w:val="auto"/>
          <w:kern w:val="0"/>
          <w:sz w:val="24"/>
          <w:szCs w:val="24"/>
        </w:rPr>
        <w:t>主要责任者.年代.著作名(中文用书名号，英文用斜体).出版信息.</w:t>
      </w:r>
    </w:p>
    <w:p w14:paraId="53D10195" w14:textId="77777777" w:rsidR="00660D9B" w:rsidRDefault="00292472">
      <w:pPr>
        <w:snapToGrid/>
        <w:spacing w:before="120" w:after="120" w:line="410" w:lineRule="auto"/>
        <w:ind w:leftChars="309" w:left="920" w:hangingChars="100" w:hanging="240"/>
        <w:rPr>
          <w:rFonts w:ascii="宋体" w:eastAsia="宋体" w:hAnsi="宋体" w:cs="宋体"/>
          <w:color w:val="auto"/>
          <w:kern w:val="0"/>
          <w:sz w:val="24"/>
          <w:szCs w:val="24"/>
        </w:rPr>
      </w:pPr>
      <w:r>
        <w:rPr>
          <w:rFonts w:ascii="宋体" w:eastAsia="宋体" w:hAnsi="宋体" w:cs="宋体" w:hint="eastAsia"/>
          <w:color w:val="auto"/>
          <w:kern w:val="0"/>
          <w:sz w:val="24"/>
          <w:szCs w:val="24"/>
        </w:rPr>
        <w:t>主要责任者．年代.文献题名．刊名(中文用书名号，英文用斜体)，卷号.期号，起止页码．</w:t>
      </w:r>
    </w:p>
    <w:p w14:paraId="14368ECB" w14:textId="77777777" w:rsidR="00660D9B" w:rsidRDefault="00292472">
      <w:pPr>
        <w:snapToGrid/>
        <w:spacing w:before="120" w:after="120" w:line="410" w:lineRule="auto"/>
        <w:ind w:left="440"/>
        <w:rPr>
          <w:rFonts w:ascii="宋体" w:eastAsia="宋体" w:hAnsi="宋体" w:cs="宋体"/>
          <w:color w:val="000000"/>
          <w:sz w:val="24"/>
          <w:szCs w:val="24"/>
        </w:rPr>
      </w:pPr>
      <w:r>
        <w:rPr>
          <w:rFonts w:ascii="微软雅黑" w:eastAsia="微软雅黑" w:hAnsi="微软雅黑" w:cs="微软雅黑" w:hint="eastAsia"/>
          <w:color w:val="000000"/>
          <w:sz w:val="24"/>
          <w:szCs w:val="24"/>
        </w:rPr>
        <w:lastRenderedPageBreak/>
        <w:t>●</w:t>
      </w:r>
      <w:r>
        <w:rPr>
          <w:rFonts w:ascii="宋体" w:eastAsia="宋体" w:hAnsi="宋体" w:cs="宋体" w:hint="eastAsia"/>
          <w:color w:val="000000"/>
          <w:sz w:val="24"/>
          <w:szCs w:val="24"/>
        </w:rPr>
        <w:t>中文作者和被引作品等信息需用拼音和对应的英文翻译附在相应的中文文献后面。</w:t>
      </w:r>
    </w:p>
    <w:p w14:paraId="0C10B72C" w14:textId="77777777" w:rsidR="00660D9B" w:rsidRDefault="00292472">
      <w:pPr>
        <w:snapToGrid/>
        <w:spacing w:before="120" w:after="120" w:line="410" w:lineRule="auto"/>
        <w:ind w:left="440"/>
        <w:rPr>
          <w:rFonts w:ascii="宋体" w:eastAsia="宋体" w:hAnsi="宋体" w:cs="宋体"/>
          <w:color w:val="auto"/>
          <w:sz w:val="24"/>
          <w:szCs w:val="24"/>
        </w:rPr>
      </w:pPr>
      <w:r>
        <w:rPr>
          <w:rFonts w:ascii="微软雅黑" w:eastAsia="微软雅黑" w:hAnsi="微软雅黑" w:cs="微软雅黑" w:hint="eastAsia"/>
          <w:color w:val="000000"/>
          <w:sz w:val="24"/>
          <w:szCs w:val="24"/>
        </w:rPr>
        <w:t>●</w:t>
      </w:r>
      <w:r>
        <w:rPr>
          <w:rFonts w:ascii="宋体" w:eastAsia="宋体" w:hAnsi="宋体" w:cs="宋体"/>
          <w:color w:val="auto"/>
          <w:sz w:val="24"/>
          <w:szCs w:val="24"/>
        </w:rPr>
        <w:t>同一作者不同出版年的文献按出版时间的先后顺序排列，同一年的出版物按照文献标题首词的顺序排列，在出版年后按顺序加a b c以示区别，各文献之间用分号隔开。</w:t>
      </w:r>
    </w:p>
    <w:p w14:paraId="784FDA03" w14:textId="77777777" w:rsidR="00660D9B" w:rsidRDefault="00292472">
      <w:pPr>
        <w:snapToGrid/>
        <w:spacing w:before="120" w:after="120" w:line="410" w:lineRule="auto"/>
        <w:ind w:left="440"/>
      </w:pPr>
      <w:r>
        <w:rPr>
          <w:rFonts w:ascii="微软雅黑" w:eastAsia="微软雅黑" w:hAnsi="微软雅黑" w:cs="微软雅黑" w:hint="eastAsia"/>
          <w:color w:val="auto"/>
          <w:kern w:val="0"/>
          <w:sz w:val="24"/>
          <w:szCs w:val="24"/>
        </w:rPr>
        <w:t>●</w:t>
      </w:r>
      <w:r>
        <w:rPr>
          <w:rFonts w:ascii="宋体" w:eastAsia="宋体" w:hAnsi="宋体" w:cs="宋体" w:hint="eastAsia"/>
          <w:color w:val="auto"/>
          <w:kern w:val="0"/>
          <w:sz w:val="24"/>
          <w:szCs w:val="24"/>
        </w:rPr>
        <w:t>中文用宋体，英文用Times New Roman，5号字体</w:t>
      </w:r>
    </w:p>
    <w:tbl>
      <w:tblPr>
        <w:tblStyle w:val="a9"/>
        <w:tblW w:w="5000" w:type="pct"/>
        <w:tblLook w:val="04A0" w:firstRow="1" w:lastRow="0" w:firstColumn="1" w:lastColumn="0" w:noHBand="0" w:noVBand="1"/>
      </w:tblPr>
      <w:tblGrid>
        <w:gridCol w:w="1238"/>
        <w:gridCol w:w="1545"/>
        <w:gridCol w:w="4441"/>
        <w:gridCol w:w="1831"/>
      </w:tblGrid>
      <w:tr w:rsidR="00660D9B" w14:paraId="02BD9EDA" w14:textId="77777777" w:rsidTr="00AB1830">
        <w:trPr>
          <w:trHeight w:val="694"/>
          <w:tblHeader/>
        </w:trPr>
        <w:tc>
          <w:tcPr>
            <w:tcW w:w="683" w:type="pct"/>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tcPr>
          <w:p w14:paraId="2A6BACC9" w14:textId="77777777" w:rsidR="00660D9B" w:rsidRDefault="00292472" w:rsidP="00AB1830">
            <w:pPr>
              <w:snapToGrid/>
              <w:spacing w:before="0" w:after="0" w:line="240" w:lineRule="auto"/>
              <w:jc w:val="center"/>
              <w:rPr>
                <w:rFonts w:ascii="Arial" w:eastAsia="Arial" w:hAnsi="Arial" w:cs="Arial"/>
                <w:b/>
                <w:i/>
                <w:color w:val="000000"/>
              </w:rPr>
            </w:pPr>
            <w:r>
              <w:rPr>
                <w:rFonts w:ascii="Arial" w:eastAsia="宋体" w:hAnsi="Arial" w:cs="Arial" w:hint="eastAsia"/>
                <w:b/>
                <w:iCs/>
                <w:color w:val="000000"/>
              </w:rPr>
              <w:t>相关案例</w:t>
            </w:r>
          </w:p>
        </w:tc>
        <w:tc>
          <w:tcPr>
            <w:tcW w:w="853" w:type="pct"/>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tcPr>
          <w:p w14:paraId="7FD0730F" w14:textId="77777777" w:rsidR="00660D9B" w:rsidRDefault="00292472" w:rsidP="00AB1830">
            <w:pPr>
              <w:snapToGrid/>
              <w:spacing w:before="0" w:after="0" w:line="240" w:lineRule="auto"/>
              <w:jc w:val="center"/>
              <w:rPr>
                <w:rFonts w:ascii="Arial" w:hAnsi="Arial" w:cs="Arial"/>
                <w:b/>
                <w:i/>
              </w:rPr>
            </w:pPr>
            <w:r>
              <w:rPr>
                <w:rFonts w:ascii="Arial" w:eastAsia="宋体" w:hAnsi="Arial" w:cs="Arial" w:hint="eastAsia"/>
                <w:b/>
                <w:iCs/>
              </w:rPr>
              <w:t>文内引用格式</w:t>
            </w:r>
          </w:p>
        </w:tc>
        <w:tc>
          <w:tcPr>
            <w:tcW w:w="2451" w:type="pct"/>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tcPr>
          <w:p w14:paraId="7ADAF0B2" w14:textId="77777777" w:rsidR="00660D9B" w:rsidRDefault="00292472" w:rsidP="00AB1830">
            <w:pPr>
              <w:snapToGrid/>
              <w:spacing w:before="0" w:after="0" w:line="240" w:lineRule="auto"/>
              <w:jc w:val="center"/>
              <w:rPr>
                <w:rFonts w:ascii="Arial" w:eastAsia="Arial" w:hAnsi="Arial" w:cs="Arial"/>
                <w:b/>
                <w:i/>
              </w:rPr>
            </w:pPr>
            <w:r>
              <w:rPr>
                <w:rFonts w:ascii="Arial" w:eastAsia="宋体" w:hAnsi="Arial" w:cs="Arial" w:hint="eastAsia"/>
                <w:b/>
                <w:iCs/>
                <w:color w:val="000000"/>
              </w:rPr>
              <w:t>文末格式</w:t>
            </w:r>
          </w:p>
        </w:tc>
        <w:tc>
          <w:tcPr>
            <w:tcW w:w="1011" w:type="pct"/>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tcPr>
          <w:p w14:paraId="3C50CC62" w14:textId="77777777" w:rsidR="00660D9B" w:rsidRDefault="00292472" w:rsidP="00AB1830">
            <w:pPr>
              <w:snapToGrid/>
              <w:spacing w:before="0" w:after="0" w:line="240" w:lineRule="auto"/>
              <w:jc w:val="center"/>
              <w:rPr>
                <w:rFonts w:ascii="Arial" w:eastAsia="Arial" w:hAnsi="Arial" w:cs="Arial"/>
                <w:b/>
                <w:i/>
              </w:rPr>
            </w:pPr>
            <w:r>
              <w:rPr>
                <w:rFonts w:ascii="Arial" w:eastAsia="宋体" w:hAnsi="Arial" w:cs="Arial" w:hint="eastAsia"/>
                <w:b/>
                <w:iCs/>
              </w:rPr>
              <w:t>说明</w:t>
            </w:r>
          </w:p>
        </w:tc>
      </w:tr>
      <w:tr w:rsidR="00660D9B" w14:paraId="2BDB20F0" w14:textId="77777777">
        <w:trPr>
          <w:trHeight w:val="1549"/>
        </w:trPr>
        <w:tc>
          <w:tcPr>
            <w:tcW w:w="683" w:type="pct"/>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3F83BD1B" w14:textId="77777777" w:rsidR="00660D9B" w:rsidRDefault="00292472">
            <w:pPr>
              <w:snapToGrid/>
              <w:spacing w:before="120" w:after="120" w:line="360" w:lineRule="auto"/>
              <w:jc w:val="both"/>
              <w:rPr>
                <w:rFonts w:ascii="Times New Roman" w:eastAsia="宋体" w:hAnsi="Times New Roman"/>
                <w:sz w:val="18"/>
              </w:rPr>
            </w:pPr>
            <w:r>
              <w:rPr>
                <w:rFonts w:ascii="Times New Roman" w:eastAsia="宋体" w:hAnsi="Times New Roman" w:cs="宋体"/>
                <w:sz w:val="18"/>
              </w:rPr>
              <w:t>只有一位作者</w:t>
            </w:r>
          </w:p>
        </w:tc>
        <w:tc>
          <w:tcPr>
            <w:tcW w:w="853"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3BFA7939"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w:t>
            </w:r>
            <w:r>
              <w:rPr>
                <w:rFonts w:ascii="Times New Roman" w:eastAsia="宋体" w:hAnsi="Times New Roman" w:cs="宋体" w:hint="eastAsia"/>
                <w:sz w:val="18"/>
              </w:rPr>
              <w:t>Liu</w:t>
            </w:r>
            <w:r>
              <w:rPr>
                <w:rFonts w:ascii="Times New Roman" w:eastAsia="宋体" w:hAnsi="Times New Roman" w:cs="宋体"/>
                <w:sz w:val="18"/>
              </w:rPr>
              <w:t>, 2011</w:t>
            </w:r>
            <w:r>
              <w:rPr>
                <w:rFonts w:ascii="Times New Roman" w:eastAsia="宋体" w:hAnsi="Times New Roman" w:cs="宋体"/>
                <w:sz w:val="18"/>
              </w:rPr>
              <w:t>）</w:t>
            </w:r>
          </w:p>
        </w:tc>
        <w:tc>
          <w:tcPr>
            <w:tcW w:w="245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130943F8" w14:textId="77777777" w:rsidR="00660D9B" w:rsidRDefault="00292472">
            <w:pPr>
              <w:rPr>
                <w:rFonts w:ascii="Times New Roman" w:eastAsia="宋体" w:hAnsi="Times New Roman" w:cs="宋体"/>
                <w:color w:val="000000"/>
                <w:sz w:val="18"/>
              </w:rPr>
            </w:pPr>
            <w:r>
              <w:rPr>
                <w:rFonts w:ascii="Times New Roman" w:eastAsia="宋体" w:hAnsi="Times New Roman" w:cs="Times New Roman"/>
                <w:color w:val="000000"/>
                <w:sz w:val="18"/>
              </w:rPr>
              <w:t xml:space="preserve"> </w:t>
            </w:r>
            <w:r>
              <w:rPr>
                <w:rFonts w:ascii="Times New Roman" w:eastAsia="宋体" w:hAnsi="Times New Roman" w:cs="宋体"/>
                <w:color w:val="000000"/>
                <w:sz w:val="18"/>
              </w:rPr>
              <w:t>刘丹青</w:t>
            </w:r>
            <w:r>
              <w:rPr>
                <w:rFonts w:ascii="Times New Roman" w:eastAsia="宋体" w:hAnsi="Times New Roman" w:cs="宋体"/>
                <w:color w:val="000000"/>
                <w:sz w:val="18"/>
              </w:rPr>
              <w:t xml:space="preserve">. </w:t>
            </w:r>
            <w:r>
              <w:rPr>
                <w:rFonts w:ascii="Times New Roman" w:eastAsia="宋体" w:hAnsi="Times New Roman" w:cs="宋体" w:hint="eastAsia"/>
                <w:color w:val="000000"/>
                <w:sz w:val="18"/>
              </w:rPr>
              <w:t>（</w:t>
            </w:r>
            <w:r>
              <w:rPr>
                <w:rFonts w:ascii="Times New Roman" w:eastAsia="宋体" w:hAnsi="Times New Roman" w:cs="宋体"/>
                <w:color w:val="000000"/>
                <w:sz w:val="18"/>
              </w:rPr>
              <w:t>2011</w:t>
            </w:r>
            <w:r>
              <w:rPr>
                <w:rFonts w:ascii="Times New Roman" w:eastAsia="宋体" w:hAnsi="Times New Roman" w:cs="宋体" w:hint="eastAsia"/>
                <w:color w:val="000000"/>
                <w:sz w:val="18"/>
              </w:rPr>
              <w:t>）</w:t>
            </w:r>
            <w:r>
              <w:rPr>
                <w:rFonts w:ascii="Times New Roman" w:eastAsia="宋体" w:hAnsi="Times New Roman" w:cs="宋体" w:hint="eastAsia"/>
                <w:color w:val="000000"/>
                <w:sz w:val="18"/>
              </w:rPr>
              <w:t>.</w:t>
            </w:r>
            <w:r>
              <w:rPr>
                <w:rFonts w:ascii="Times New Roman" w:eastAsia="宋体" w:hAnsi="Times New Roman" w:cs="宋体"/>
                <w:color w:val="000000"/>
                <w:sz w:val="18"/>
              </w:rPr>
              <w:t xml:space="preserve"> “</w:t>
            </w:r>
            <w:r>
              <w:rPr>
                <w:rFonts w:ascii="Times New Roman" w:eastAsia="宋体" w:hAnsi="Times New Roman" w:cs="宋体"/>
                <w:color w:val="000000"/>
                <w:sz w:val="18"/>
              </w:rPr>
              <w:t>有</w:t>
            </w:r>
            <w:r>
              <w:rPr>
                <w:rFonts w:ascii="Times New Roman" w:eastAsia="宋体" w:hAnsi="Times New Roman" w:cs="宋体"/>
                <w:color w:val="000000"/>
                <w:sz w:val="18"/>
              </w:rPr>
              <w:t>”</w:t>
            </w:r>
            <w:r>
              <w:rPr>
                <w:rFonts w:ascii="Times New Roman" w:eastAsia="宋体" w:hAnsi="Times New Roman" w:cs="宋体"/>
                <w:color w:val="000000"/>
                <w:sz w:val="18"/>
              </w:rPr>
              <w:t>字领有句的语义倾向和信息结构</w:t>
            </w:r>
            <w:r>
              <w:rPr>
                <w:rFonts w:ascii="Times New Roman" w:eastAsia="宋体" w:hAnsi="Times New Roman" w:cs="宋体"/>
                <w:color w:val="000000"/>
                <w:sz w:val="18"/>
              </w:rPr>
              <w:t>.</w:t>
            </w:r>
            <w:r>
              <w:rPr>
                <w:rFonts w:ascii="Times New Roman" w:eastAsia="宋体" w:hAnsi="Times New Roman" w:cs="宋体"/>
                <w:color w:val="000000"/>
                <w:sz w:val="18"/>
              </w:rPr>
              <w:t>《中国语文》第</w:t>
            </w:r>
            <w:r>
              <w:rPr>
                <w:rFonts w:ascii="Times New Roman" w:eastAsia="宋体" w:hAnsi="Times New Roman" w:cs="宋体"/>
                <w:color w:val="000000"/>
                <w:sz w:val="18"/>
              </w:rPr>
              <w:t>2</w:t>
            </w:r>
            <w:r>
              <w:rPr>
                <w:rFonts w:ascii="Times New Roman" w:eastAsia="宋体" w:hAnsi="Times New Roman" w:cs="宋体"/>
                <w:color w:val="000000"/>
                <w:sz w:val="18"/>
              </w:rPr>
              <w:t>期</w:t>
            </w:r>
            <w:r>
              <w:rPr>
                <w:rFonts w:ascii="Times New Roman" w:eastAsia="宋体" w:hAnsi="Times New Roman" w:cs="宋体"/>
                <w:color w:val="000000"/>
                <w:sz w:val="18"/>
              </w:rPr>
              <w:t>, 99-10</w:t>
            </w:r>
            <w:r>
              <w:rPr>
                <w:rFonts w:ascii="Times New Roman" w:eastAsia="宋体" w:hAnsi="Times New Roman" w:cs="宋体" w:hint="eastAsia"/>
                <w:color w:val="000000"/>
                <w:sz w:val="18"/>
              </w:rPr>
              <w:t>0</w:t>
            </w:r>
            <w:r>
              <w:rPr>
                <w:rFonts w:ascii="Times New Roman" w:eastAsia="宋体" w:hAnsi="Times New Roman" w:cs="宋体"/>
                <w:color w:val="000000"/>
                <w:sz w:val="18"/>
              </w:rPr>
              <w:t>.</w:t>
            </w:r>
          </w:p>
          <w:p w14:paraId="658146C6" w14:textId="77777777" w:rsidR="00660D9B" w:rsidRDefault="00292472">
            <w:pPr>
              <w:rPr>
                <w:rFonts w:ascii="Times New Roman" w:eastAsia="宋体" w:hAnsi="Times New Roman" w:cs="宋体"/>
                <w:color w:val="000000"/>
                <w:sz w:val="18"/>
              </w:rPr>
            </w:pPr>
            <w:r>
              <w:rPr>
                <w:rFonts w:ascii="Times New Roman" w:eastAsia="宋体" w:hAnsi="Times New Roman" w:cs="宋体"/>
                <w:color w:val="000000"/>
                <w:sz w:val="18"/>
              </w:rPr>
              <w:t>[</w:t>
            </w:r>
            <w:r>
              <w:rPr>
                <w:rFonts w:ascii="Times New Roman" w:eastAsia="宋体" w:hAnsi="Times New Roman" w:cs="Times New Roman"/>
                <w:color w:val="000000"/>
                <w:sz w:val="18"/>
              </w:rPr>
              <w:t xml:space="preserve">Liu, </w:t>
            </w:r>
            <w:proofErr w:type="spellStart"/>
            <w:r>
              <w:rPr>
                <w:rFonts w:ascii="Times New Roman" w:eastAsia="宋体" w:hAnsi="Times New Roman" w:cs="Times New Roman"/>
                <w:color w:val="000000"/>
                <w:sz w:val="18"/>
              </w:rPr>
              <w:t>Danqing</w:t>
            </w:r>
            <w:proofErr w:type="spellEnd"/>
            <w:r>
              <w:rPr>
                <w:rFonts w:ascii="Times New Roman" w:eastAsia="宋体" w:hAnsi="Times New Roman" w:cs="Times New Roman"/>
                <w:color w:val="000000"/>
                <w:sz w:val="18"/>
              </w:rPr>
              <w:t xml:space="preserve"> </w:t>
            </w:r>
            <w:r>
              <w:rPr>
                <w:rFonts w:ascii="Times New Roman" w:eastAsia="宋体" w:hAnsi="Times New Roman" w:cs="Times New Roman"/>
                <w:color w:val="auto"/>
                <w:sz w:val="18"/>
              </w:rPr>
              <w:t>(</w:t>
            </w:r>
            <w:r>
              <w:rPr>
                <w:rFonts w:ascii="Times New Roman" w:eastAsia="宋体" w:hAnsi="Times New Roman" w:cs="宋体"/>
                <w:color w:val="auto"/>
                <w:sz w:val="18"/>
              </w:rPr>
              <w:t>2011)</w:t>
            </w:r>
            <w:r>
              <w:rPr>
                <w:rFonts w:ascii="Times New Roman" w:eastAsia="宋体" w:hAnsi="Times New Roman" w:cs="宋体"/>
                <w:color w:val="000000"/>
                <w:sz w:val="18"/>
              </w:rPr>
              <w:t>.</w:t>
            </w:r>
            <w:r>
              <w:rPr>
                <w:rFonts w:ascii="Times New Roman" w:eastAsia="宋体" w:hAnsi="Times New Roman" w:cs="Times New Roman"/>
                <w:i/>
                <w:color w:val="000000"/>
                <w:sz w:val="18"/>
              </w:rPr>
              <w:t xml:space="preserve"> </w:t>
            </w:r>
            <w:r>
              <w:rPr>
                <w:rFonts w:ascii="Times New Roman" w:eastAsia="宋体" w:hAnsi="Times New Roman" w:cs="Times New Roman"/>
                <w:color w:val="000000"/>
                <w:sz w:val="18"/>
              </w:rPr>
              <w:t xml:space="preserve">The semantic preference and information structure of the possessive construction with the verb you(have). </w:t>
            </w:r>
            <w:r>
              <w:rPr>
                <w:rFonts w:ascii="Times New Roman" w:eastAsia="宋体" w:hAnsi="Times New Roman" w:cs="Times New Roman"/>
                <w:i/>
                <w:color w:val="000000"/>
                <w:sz w:val="18"/>
              </w:rPr>
              <w:t>Studies of the Chinese Language</w:t>
            </w:r>
            <w:r>
              <w:rPr>
                <w:rFonts w:ascii="Times New Roman" w:eastAsia="宋体" w:hAnsi="Times New Roman" w:cs="Times New Roman"/>
                <w:iCs/>
                <w:color w:val="000000"/>
                <w:sz w:val="18"/>
              </w:rPr>
              <w:t>, 2,</w:t>
            </w:r>
            <w:r>
              <w:rPr>
                <w:rFonts w:ascii="Times New Roman" w:eastAsia="宋体" w:hAnsi="Times New Roman" w:cs="Times New Roman"/>
                <w:i/>
                <w:color w:val="000000"/>
                <w:sz w:val="18"/>
              </w:rPr>
              <w:t xml:space="preserve"> </w:t>
            </w:r>
            <w:r>
              <w:rPr>
                <w:rFonts w:ascii="Times New Roman" w:eastAsia="宋体" w:hAnsi="Times New Roman" w:cs="Times New Roman"/>
                <w:color w:val="000000"/>
                <w:sz w:val="18"/>
              </w:rPr>
              <w:t>99-109.</w:t>
            </w:r>
            <w:r>
              <w:rPr>
                <w:rFonts w:ascii="Times New Roman" w:eastAsia="宋体" w:hAnsi="Times New Roman" w:cs="宋体"/>
                <w:color w:val="000000"/>
                <w:sz w:val="18"/>
              </w:rPr>
              <w:t>]</w:t>
            </w:r>
          </w:p>
        </w:tc>
        <w:tc>
          <w:tcPr>
            <w:tcW w:w="1011" w:type="pct"/>
            <w:tcBorders>
              <w:top w:val="single" w:sz="6" w:space="0" w:color="CBCDD1"/>
              <w:left w:val="single" w:sz="6" w:space="0" w:color="A6A6A6"/>
              <w:bottom w:val="single" w:sz="6" w:space="0" w:color="CBCDD1"/>
              <w:right w:val="single" w:sz="6" w:space="0" w:color="A6A6A6"/>
            </w:tcBorders>
            <w:tcMar>
              <w:top w:w="0" w:type="dxa"/>
              <w:left w:w="108" w:type="dxa"/>
              <w:bottom w:w="0" w:type="dxa"/>
              <w:right w:w="108" w:type="dxa"/>
            </w:tcMar>
            <w:vAlign w:val="top"/>
          </w:tcPr>
          <w:p w14:paraId="2B851749" w14:textId="77777777" w:rsidR="00660D9B" w:rsidRDefault="00292472">
            <w:pPr>
              <w:snapToGrid/>
              <w:spacing w:before="0" w:after="0" w:line="240" w:lineRule="auto"/>
              <w:jc w:val="both"/>
              <w:rPr>
                <w:rFonts w:ascii="Times New Roman" w:eastAsia="宋体" w:hAnsi="Times New Roman" w:cs="宋体"/>
                <w:color w:val="000000"/>
                <w:sz w:val="18"/>
              </w:rPr>
            </w:pPr>
            <w:r>
              <w:rPr>
                <w:rFonts w:ascii="Times New Roman" w:eastAsia="宋体" w:hAnsi="Times New Roman" w:cs="宋体"/>
                <w:color w:val="000000"/>
                <w:sz w:val="18"/>
              </w:rPr>
              <w:t>文内引用：作者与年份之间空一格；多个文献之间用分号隔开；同一作者的多个文献之间用逗号隔开。</w:t>
            </w:r>
          </w:p>
        </w:tc>
      </w:tr>
      <w:tr w:rsidR="00660D9B" w14:paraId="30D4C7A4" w14:textId="77777777">
        <w:trPr>
          <w:trHeight w:val="1515"/>
        </w:trPr>
        <w:tc>
          <w:tcPr>
            <w:tcW w:w="683" w:type="pct"/>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108B73BA" w14:textId="77777777" w:rsidR="00660D9B" w:rsidRDefault="00292472">
            <w:pPr>
              <w:snapToGrid/>
              <w:spacing w:before="120" w:after="120" w:line="360" w:lineRule="auto"/>
              <w:jc w:val="both"/>
              <w:rPr>
                <w:rFonts w:ascii="Times New Roman" w:eastAsia="宋体" w:hAnsi="Times New Roman"/>
                <w:sz w:val="18"/>
              </w:rPr>
            </w:pPr>
            <w:r>
              <w:rPr>
                <w:rFonts w:ascii="Times New Roman" w:eastAsia="宋体" w:hAnsi="Times New Roman" w:cs="宋体" w:hint="eastAsia"/>
                <w:sz w:val="18"/>
              </w:rPr>
              <w:t>有</w:t>
            </w:r>
            <w:r>
              <w:rPr>
                <w:rFonts w:ascii="Times New Roman" w:eastAsia="宋体" w:hAnsi="Times New Roman" w:cs="宋体"/>
                <w:sz w:val="18"/>
              </w:rPr>
              <w:t>两位作者</w:t>
            </w:r>
          </w:p>
        </w:tc>
        <w:tc>
          <w:tcPr>
            <w:tcW w:w="853"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50E3668F"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w:t>
            </w:r>
            <w:r>
              <w:rPr>
                <w:rFonts w:ascii="Times New Roman" w:eastAsia="宋体" w:hAnsi="Times New Roman" w:cs="宋体" w:hint="eastAsia"/>
                <w:sz w:val="18"/>
              </w:rPr>
              <w:t>L</w:t>
            </w:r>
            <w:r>
              <w:rPr>
                <w:rFonts w:ascii="Times New Roman" w:eastAsia="宋体" w:hAnsi="Times New Roman" w:cs="宋体"/>
                <w:sz w:val="18"/>
              </w:rPr>
              <w:t>uo &amp; Wang, 1957)</w:t>
            </w:r>
          </w:p>
        </w:tc>
        <w:tc>
          <w:tcPr>
            <w:tcW w:w="245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3EE25A6F" w14:textId="77777777" w:rsidR="00660D9B" w:rsidRDefault="00292472">
            <w:pPr>
              <w:snapToGrid/>
              <w:spacing w:before="120" w:after="120" w:line="360" w:lineRule="auto"/>
              <w:jc w:val="both"/>
              <w:rPr>
                <w:rFonts w:ascii="Times New Roman" w:eastAsia="宋体" w:hAnsi="Times New Roman" w:cs="宋体"/>
                <w:color w:val="000000"/>
                <w:sz w:val="18"/>
              </w:rPr>
            </w:pPr>
            <w:r>
              <w:rPr>
                <w:rFonts w:ascii="Times New Roman" w:eastAsia="宋体" w:hAnsi="Times New Roman" w:cs="宋体"/>
                <w:color w:val="auto"/>
                <w:sz w:val="18"/>
              </w:rPr>
              <w:t>罗常培</w:t>
            </w:r>
            <w:r>
              <w:rPr>
                <w:rFonts w:ascii="Times New Roman" w:eastAsia="宋体" w:hAnsi="Times New Roman" w:cs="宋体" w:hint="eastAsia"/>
                <w:color w:val="auto"/>
                <w:sz w:val="18"/>
              </w:rPr>
              <w:t>、</w:t>
            </w:r>
            <w:r>
              <w:rPr>
                <w:rFonts w:ascii="Times New Roman" w:eastAsia="宋体" w:hAnsi="Times New Roman" w:cs="宋体"/>
                <w:color w:val="auto"/>
                <w:sz w:val="18"/>
              </w:rPr>
              <w:t>王均</w:t>
            </w:r>
            <w:r>
              <w:rPr>
                <w:rFonts w:ascii="Times New Roman" w:eastAsia="宋体" w:hAnsi="Times New Roman" w:cs="宋体"/>
                <w:color w:val="000000"/>
                <w:sz w:val="18"/>
              </w:rPr>
              <w:t>.</w:t>
            </w:r>
            <w:r>
              <w:rPr>
                <w:rFonts w:ascii="Times New Roman" w:eastAsia="宋体" w:hAnsi="Times New Roman" w:cs="Arial"/>
                <w:color w:val="000000"/>
                <w:sz w:val="18"/>
              </w:rPr>
              <w:t xml:space="preserve"> </w:t>
            </w:r>
            <w:r>
              <w:rPr>
                <w:rFonts w:ascii="Times New Roman" w:eastAsia="宋体" w:hAnsi="Times New Roman" w:cs="Arial" w:hint="eastAsia"/>
                <w:color w:val="000000"/>
                <w:sz w:val="18"/>
              </w:rPr>
              <w:t>（</w:t>
            </w:r>
            <w:r>
              <w:rPr>
                <w:rFonts w:ascii="Times New Roman" w:eastAsia="宋体" w:hAnsi="Times New Roman" w:cs="宋体"/>
                <w:color w:val="000000"/>
                <w:sz w:val="18"/>
              </w:rPr>
              <w:t>1957</w:t>
            </w:r>
            <w:r>
              <w:rPr>
                <w:rFonts w:ascii="Times New Roman" w:eastAsia="宋体" w:hAnsi="Times New Roman" w:cs="宋体" w:hint="eastAsia"/>
                <w:color w:val="000000"/>
                <w:sz w:val="18"/>
              </w:rPr>
              <w:t>）</w:t>
            </w:r>
            <w:r>
              <w:rPr>
                <w:rFonts w:ascii="Times New Roman" w:eastAsia="宋体" w:hAnsi="Times New Roman" w:cs="宋体"/>
                <w:color w:val="000000"/>
                <w:sz w:val="18"/>
              </w:rPr>
              <w:t>.</w:t>
            </w:r>
            <w:r>
              <w:rPr>
                <w:rFonts w:ascii="Times New Roman" w:eastAsia="宋体" w:hAnsi="Times New Roman" w:cs="宋体"/>
                <w:color w:val="000000"/>
                <w:sz w:val="18"/>
              </w:rPr>
              <w:t>《普通语言学纲要》</w:t>
            </w:r>
            <w:r>
              <w:rPr>
                <w:rFonts w:ascii="Times New Roman" w:eastAsia="宋体" w:hAnsi="Times New Roman" w:cs="宋体"/>
                <w:color w:val="000000"/>
                <w:sz w:val="18"/>
              </w:rPr>
              <w:t xml:space="preserve">. </w:t>
            </w:r>
            <w:r>
              <w:rPr>
                <w:rFonts w:ascii="Times New Roman" w:eastAsia="宋体" w:hAnsi="Times New Roman" w:cs="宋体"/>
                <w:color w:val="000000"/>
                <w:sz w:val="18"/>
              </w:rPr>
              <w:t>北京</w:t>
            </w:r>
            <w:r>
              <w:rPr>
                <w:rFonts w:ascii="Times New Roman" w:eastAsia="宋体" w:hAnsi="Times New Roman" w:cs="宋体"/>
                <w:color w:val="000000"/>
                <w:sz w:val="18"/>
              </w:rPr>
              <w:t xml:space="preserve">: </w:t>
            </w:r>
            <w:r>
              <w:rPr>
                <w:rFonts w:ascii="Times New Roman" w:eastAsia="宋体" w:hAnsi="Times New Roman" w:cs="宋体"/>
                <w:color w:val="000000"/>
                <w:sz w:val="18"/>
              </w:rPr>
              <w:t>科学出版社</w:t>
            </w:r>
            <w:r>
              <w:rPr>
                <w:rFonts w:ascii="Times New Roman" w:eastAsia="宋体" w:hAnsi="Times New Roman" w:cs="宋体"/>
                <w:color w:val="000000"/>
                <w:sz w:val="18"/>
              </w:rPr>
              <w:t>.</w:t>
            </w:r>
          </w:p>
          <w:p w14:paraId="0CB4300A" w14:textId="77777777" w:rsidR="00660D9B" w:rsidRDefault="00292472">
            <w:pPr>
              <w:snapToGrid/>
              <w:spacing w:before="120" w:after="120" w:line="360" w:lineRule="auto"/>
              <w:jc w:val="both"/>
              <w:rPr>
                <w:rFonts w:ascii="Times New Roman" w:eastAsia="宋体" w:hAnsi="Times New Roman" w:cs="宋体"/>
                <w:color w:val="000000"/>
                <w:sz w:val="18"/>
              </w:rPr>
            </w:pPr>
            <w:r>
              <w:rPr>
                <w:rFonts w:ascii="Times New Roman" w:eastAsia="宋体" w:hAnsi="Times New Roman" w:cs="宋体"/>
                <w:color w:val="000000"/>
                <w:sz w:val="18"/>
              </w:rPr>
              <w:t>[</w:t>
            </w:r>
            <w:r>
              <w:rPr>
                <w:rFonts w:ascii="Times New Roman" w:eastAsia="宋体" w:hAnsi="Times New Roman" w:cs="Times New Roman"/>
                <w:color w:val="000000"/>
                <w:sz w:val="18"/>
              </w:rPr>
              <w:t xml:space="preserve">Luo, </w:t>
            </w:r>
            <w:proofErr w:type="spellStart"/>
            <w:r>
              <w:rPr>
                <w:rFonts w:ascii="Times New Roman" w:eastAsia="宋体" w:hAnsi="Times New Roman" w:cs="Times New Roman"/>
                <w:color w:val="000000"/>
                <w:sz w:val="18"/>
              </w:rPr>
              <w:t>Changpei</w:t>
            </w:r>
            <w:proofErr w:type="spellEnd"/>
            <w:r>
              <w:rPr>
                <w:rFonts w:ascii="Times New Roman" w:eastAsia="宋体" w:hAnsi="Times New Roman" w:cs="Arial"/>
                <w:color w:val="000000"/>
                <w:sz w:val="18"/>
              </w:rPr>
              <w:t xml:space="preserve"> </w:t>
            </w:r>
            <w:r>
              <w:rPr>
                <w:rFonts w:ascii="Times New Roman" w:eastAsia="宋体" w:hAnsi="Times New Roman" w:cs="宋体"/>
                <w:color w:val="000000"/>
                <w:sz w:val="18"/>
              </w:rPr>
              <w:t xml:space="preserve">&amp; </w:t>
            </w:r>
            <w:r>
              <w:rPr>
                <w:rFonts w:ascii="Times New Roman" w:eastAsia="宋体" w:hAnsi="Times New Roman" w:cs="Times New Roman"/>
                <w:color w:val="000000"/>
                <w:sz w:val="18"/>
              </w:rPr>
              <w:t>Wang, Jun (</w:t>
            </w:r>
            <w:r>
              <w:rPr>
                <w:rFonts w:ascii="Times New Roman" w:eastAsia="宋体" w:hAnsi="Times New Roman" w:cs="宋体"/>
                <w:color w:val="000000"/>
                <w:sz w:val="18"/>
              </w:rPr>
              <w:t>1957)</w:t>
            </w:r>
            <w:r>
              <w:rPr>
                <w:rFonts w:ascii="Times New Roman" w:eastAsia="宋体" w:hAnsi="Times New Roman" w:cs="宋体" w:hint="eastAsia"/>
                <w:color w:val="000000"/>
                <w:sz w:val="18"/>
              </w:rPr>
              <w:t>.</w:t>
            </w:r>
            <w:r>
              <w:rPr>
                <w:rFonts w:ascii="Times New Roman" w:eastAsia="宋体" w:hAnsi="Times New Roman" w:cs="Arial"/>
                <w:color w:val="000000"/>
                <w:sz w:val="18"/>
              </w:rPr>
              <w:t xml:space="preserve"> </w:t>
            </w:r>
            <w:r>
              <w:rPr>
                <w:rFonts w:ascii="Times New Roman" w:eastAsia="宋体" w:hAnsi="Times New Roman" w:cs="Times New Roman"/>
                <w:i/>
                <w:color w:val="000000"/>
                <w:sz w:val="18"/>
              </w:rPr>
              <w:t>An Introduction to General Linguistics</w:t>
            </w:r>
            <w:r>
              <w:rPr>
                <w:rFonts w:ascii="Times New Roman" w:eastAsia="宋体" w:hAnsi="Times New Roman" w:cs="Times New Roman"/>
                <w:color w:val="000000"/>
                <w:sz w:val="18"/>
              </w:rPr>
              <w:t>. Beijing: Science Press.</w:t>
            </w:r>
            <w:r>
              <w:rPr>
                <w:rFonts w:ascii="Times New Roman" w:eastAsia="宋体" w:hAnsi="Times New Roman" w:cs="宋体"/>
                <w:color w:val="000000"/>
                <w:sz w:val="18"/>
              </w:rPr>
              <w:t>]</w:t>
            </w:r>
          </w:p>
        </w:tc>
        <w:tc>
          <w:tcPr>
            <w:tcW w:w="101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77A3AFB2" w14:textId="77777777" w:rsidR="00660D9B" w:rsidRDefault="00292472">
            <w:pPr>
              <w:snapToGrid/>
              <w:spacing w:before="0" w:after="0" w:line="240" w:lineRule="auto"/>
              <w:jc w:val="both"/>
              <w:rPr>
                <w:rFonts w:ascii="Times New Roman" w:eastAsia="宋体" w:hAnsi="Times New Roman" w:cs="宋体"/>
                <w:color w:val="000000"/>
                <w:sz w:val="18"/>
              </w:rPr>
            </w:pPr>
            <w:r>
              <w:rPr>
                <w:rFonts w:ascii="Times New Roman" w:eastAsia="宋体" w:hAnsi="Times New Roman"/>
                <w:sz w:val="18"/>
              </w:rPr>
              <w:t>文内引用：</w:t>
            </w:r>
            <w:r>
              <w:rPr>
                <w:rFonts w:ascii="Times New Roman" w:eastAsia="宋体" w:hAnsi="Times New Roman" w:cs="宋体"/>
                <w:color w:val="000000"/>
                <w:sz w:val="18"/>
              </w:rPr>
              <w:t>中文文献使用两者的完整姓名，用</w:t>
            </w:r>
            <w:r>
              <w:rPr>
                <w:rFonts w:ascii="Times New Roman" w:eastAsia="宋体" w:hAnsi="Times New Roman" w:cs="宋体"/>
                <w:color w:val="auto"/>
                <w:sz w:val="18"/>
              </w:rPr>
              <w:t>顿号</w:t>
            </w:r>
            <w:r>
              <w:rPr>
                <w:rFonts w:ascii="Times New Roman" w:eastAsia="宋体" w:hAnsi="Times New Roman" w:cs="宋体"/>
                <w:color w:val="000000"/>
                <w:sz w:val="18"/>
              </w:rPr>
              <w:t>隔开。</w:t>
            </w:r>
          </w:p>
          <w:p w14:paraId="5D98251E" w14:textId="77777777" w:rsidR="00660D9B" w:rsidRDefault="00292472">
            <w:pPr>
              <w:snapToGrid/>
              <w:spacing w:before="0" w:after="0" w:line="240" w:lineRule="auto"/>
              <w:jc w:val="both"/>
              <w:rPr>
                <w:rFonts w:ascii="Times New Roman" w:eastAsia="宋体" w:hAnsi="Times New Roman"/>
                <w:sz w:val="18"/>
              </w:rPr>
            </w:pPr>
            <w:r>
              <w:rPr>
                <w:rFonts w:ascii="Times New Roman" w:eastAsia="宋体" w:hAnsi="Times New Roman"/>
                <w:sz w:val="18"/>
              </w:rPr>
              <w:t>文末引用：</w:t>
            </w:r>
            <w:r>
              <w:rPr>
                <w:rFonts w:ascii="Times New Roman" w:eastAsia="宋体" w:hAnsi="Times New Roman" w:cs="宋体"/>
                <w:color w:val="000000"/>
                <w:sz w:val="18"/>
              </w:rPr>
              <w:t>使用两者的完整姓名，中间用</w:t>
            </w:r>
            <w:r>
              <w:rPr>
                <w:rFonts w:ascii="Times New Roman" w:eastAsia="宋体" w:hAnsi="Times New Roman" w:cs="宋体"/>
                <w:color w:val="000000"/>
                <w:sz w:val="18"/>
              </w:rPr>
              <w:t>&amp;</w:t>
            </w:r>
            <w:r>
              <w:rPr>
                <w:rFonts w:ascii="Times New Roman" w:eastAsia="宋体" w:hAnsi="Times New Roman" w:cs="宋体"/>
                <w:color w:val="000000"/>
                <w:sz w:val="18"/>
              </w:rPr>
              <w:t>隔开。</w:t>
            </w:r>
          </w:p>
        </w:tc>
      </w:tr>
      <w:tr w:rsidR="00660D9B" w14:paraId="7D5C4AB5" w14:textId="77777777">
        <w:trPr>
          <w:trHeight w:val="1551"/>
        </w:trPr>
        <w:tc>
          <w:tcPr>
            <w:tcW w:w="683" w:type="pct"/>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6DFBACF3" w14:textId="77777777" w:rsidR="00660D9B" w:rsidRDefault="00292472">
            <w:pPr>
              <w:snapToGrid/>
              <w:spacing w:before="120" w:after="120" w:line="360" w:lineRule="auto"/>
              <w:jc w:val="both"/>
              <w:rPr>
                <w:rFonts w:ascii="Times New Roman" w:eastAsia="宋体" w:hAnsi="Times New Roman"/>
                <w:sz w:val="18"/>
              </w:rPr>
            </w:pPr>
            <w:r>
              <w:rPr>
                <w:rFonts w:ascii="Times New Roman" w:eastAsia="宋体" w:hAnsi="Times New Roman" w:cs="宋体"/>
                <w:sz w:val="18"/>
              </w:rPr>
              <w:t>有三位作者</w:t>
            </w:r>
          </w:p>
        </w:tc>
        <w:tc>
          <w:tcPr>
            <w:tcW w:w="853"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6B26E654" w14:textId="77777777" w:rsidR="00660D9B" w:rsidRDefault="00292472">
            <w:pPr>
              <w:snapToGrid/>
              <w:spacing w:line="240" w:lineRule="auto"/>
              <w:jc w:val="both"/>
              <w:rPr>
                <w:rFonts w:ascii="Times New Roman" w:eastAsia="宋体" w:hAnsi="Times New Roman" w:cs="宋体"/>
                <w:color w:val="000000"/>
                <w:sz w:val="18"/>
              </w:rPr>
            </w:pPr>
            <w:r>
              <w:rPr>
                <w:rFonts w:ascii="Times New Roman" w:eastAsia="宋体" w:hAnsi="Times New Roman" w:cs="宋体"/>
                <w:color w:val="000000"/>
                <w:sz w:val="18"/>
              </w:rPr>
              <w:t>(</w:t>
            </w:r>
            <w:r>
              <w:rPr>
                <w:rFonts w:ascii="Times New Roman" w:eastAsia="宋体" w:hAnsi="Times New Roman" w:cs="宋体" w:hint="eastAsia"/>
                <w:color w:val="000000"/>
                <w:sz w:val="18"/>
              </w:rPr>
              <w:t>H</w:t>
            </w:r>
            <w:r>
              <w:rPr>
                <w:rFonts w:ascii="Times New Roman" w:eastAsia="宋体" w:hAnsi="Times New Roman" w:cs="宋体"/>
                <w:color w:val="000000"/>
                <w:sz w:val="18"/>
              </w:rPr>
              <w:t>uang et al., 2021)</w:t>
            </w:r>
          </w:p>
        </w:tc>
        <w:tc>
          <w:tcPr>
            <w:tcW w:w="245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4E5F0EB0" w14:textId="77777777" w:rsidR="00660D9B" w:rsidRDefault="00292472">
            <w:pPr>
              <w:snapToGrid/>
              <w:spacing w:line="240" w:lineRule="auto"/>
              <w:rPr>
                <w:rFonts w:ascii="Times New Roman" w:eastAsia="宋体" w:hAnsi="Times New Roman" w:cs="Times New Roman"/>
                <w:color w:val="231F20"/>
                <w:sz w:val="18"/>
              </w:rPr>
            </w:pPr>
            <w:r>
              <w:rPr>
                <w:rFonts w:ascii="Times New Roman" w:eastAsia="宋体" w:hAnsi="Times New Roman" w:cs="宋体"/>
                <w:color w:val="231F20"/>
                <w:sz w:val="18"/>
              </w:rPr>
              <w:t xml:space="preserve"> </w:t>
            </w:r>
            <w:r>
              <w:rPr>
                <w:rFonts w:ascii="Times New Roman" w:eastAsia="宋体" w:hAnsi="Times New Roman" w:cs="宋体"/>
                <w:color w:val="auto"/>
                <w:sz w:val="18"/>
              </w:rPr>
              <w:t>黄</w:t>
            </w:r>
            <w:r>
              <w:rPr>
                <w:rFonts w:ascii="Times New Roman" w:eastAsia="宋体" w:hAnsi="Times New Roman" w:cs="宋体"/>
                <w:color w:val="auto"/>
                <w:sz w:val="18"/>
              </w:rPr>
              <w:t xml:space="preserve"> </w:t>
            </w:r>
            <w:r>
              <w:rPr>
                <w:rFonts w:ascii="Times New Roman" w:eastAsia="宋体" w:hAnsi="Times New Roman" w:cs="宋体"/>
                <w:color w:val="auto"/>
                <w:sz w:val="18"/>
              </w:rPr>
              <w:t>立</w:t>
            </w:r>
            <w:r>
              <w:rPr>
                <w:rFonts w:ascii="Times New Roman" w:eastAsia="宋体" w:hAnsi="Times New Roman" w:cs="宋体"/>
                <w:color w:val="auto"/>
                <w:sz w:val="18"/>
              </w:rPr>
              <w:t xml:space="preserve"> </w:t>
            </w:r>
            <w:r>
              <w:rPr>
                <w:rFonts w:ascii="Times New Roman" w:eastAsia="宋体" w:hAnsi="Times New Roman" w:cs="宋体"/>
                <w:color w:val="auto"/>
                <w:sz w:val="18"/>
              </w:rPr>
              <w:t>鹤</w:t>
            </w:r>
            <w:r>
              <w:rPr>
                <w:rFonts w:ascii="Times New Roman" w:eastAsia="宋体" w:hAnsi="Times New Roman" w:cs="宋体" w:hint="eastAsia"/>
                <w:color w:val="auto"/>
                <w:sz w:val="18"/>
              </w:rPr>
              <w:t>、</w:t>
            </w:r>
            <w:r>
              <w:rPr>
                <w:rFonts w:ascii="Times New Roman" w:eastAsia="宋体" w:hAnsi="Times New Roman" w:cs="Times New Roman"/>
                <w:color w:val="auto"/>
                <w:sz w:val="18"/>
              </w:rPr>
              <w:t xml:space="preserve"> </w:t>
            </w:r>
            <w:r>
              <w:rPr>
                <w:rFonts w:ascii="Times New Roman" w:eastAsia="宋体" w:hAnsi="Times New Roman" w:cs="宋体"/>
                <w:color w:val="auto"/>
                <w:sz w:val="18"/>
              </w:rPr>
              <w:t xml:space="preserve"> </w:t>
            </w:r>
            <w:r>
              <w:rPr>
                <w:rFonts w:ascii="Times New Roman" w:eastAsia="宋体" w:hAnsi="Times New Roman" w:cs="宋体"/>
                <w:color w:val="auto"/>
                <w:sz w:val="18"/>
              </w:rPr>
              <w:t>杨</w:t>
            </w:r>
            <w:r>
              <w:rPr>
                <w:rFonts w:ascii="Times New Roman" w:eastAsia="宋体" w:hAnsi="Times New Roman" w:cs="宋体"/>
                <w:color w:val="auto"/>
                <w:sz w:val="18"/>
              </w:rPr>
              <w:t xml:space="preserve"> </w:t>
            </w:r>
            <w:r>
              <w:rPr>
                <w:rFonts w:ascii="Times New Roman" w:eastAsia="宋体" w:hAnsi="Times New Roman" w:cs="宋体"/>
                <w:color w:val="auto"/>
                <w:sz w:val="18"/>
              </w:rPr>
              <w:t>晶</w:t>
            </w:r>
            <w:r>
              <w:rPr>
                <w:rFonts w:ascii="Times New Roman" w:eastAsia="宋体" w:hAnsi="Times New Roman" w:cs="宋体"/>
                <w:color w:val="auto"/>
                <w:sz w:val="18"/>
              </w:rPr>
              <w:t xml:space="preserve"> </w:t>
            </w:r>
            <w:r>
              <w:rPr>
                <w:rFonts w:ascii="Times New Roman" w:eastAsia="宋体" w:hAnsi="Times New Roman" w:cs="宋体"/>
                <w:color w:val="auto"/>
                <w:sz w:val="18"/>
              </w:rPr>
              <w:t>晶</w:t>
            </w:r>
            <w:r>
              <w:rPr>
                <w:rFonts w:ascii="Times New Roman" w:eastAsia="宋体" w:hAnsi="Times New Roman" w:cs="宋体" w:hint="eastAsia"/>
                <w:color w:val="auto"/>
                <w:sz w:val="18"/>
              </w:rPr>
              <w:t>、</w:t>
            </w:r>
            <w:r>
              <w:rPr>
                <w:rFonts w:ascii="Times New Roman" w:eastAsia="宋体" w:hAnsi="Times New Roman" w:cs="Times New Roman" w:hint="eastAsia"/>
                <w:color w:val="auto"/>
                <w:sz w:val="18"/>
              </w:rPr>
              <w:t xml:space="preserve"> </w:t>
            </w:r>
            <w:r>
              <w:rPr>
                <w:rFonts w:ascii="Times New Roman" w:eastAsia="宋体" w:hAnsi="Times New Roman" w:cs="宋体"/>
                <w:color w:val="auto"/>
                <w:sz w:val="18"/>
              </w:rPr>
              <w:t>刘</w:t>
            </w:r>
            <w:r>
              <w:rPr>
                <w:rFonts w:ascii="Times New Roman" w:eastAsia="宋体" w:hAnsi="Times New Roman" w:cs="宋体"/>
                <w:color w:val="auto"/>
                <w:sz w:val="18"/>
              </w:rPr>
              <w:t xml:space="preserve"> </w:t>
            </w:r>
            <w:r>
              <w:rPr>
                <w:rFonts w:ascii="Times New Roman" w:eastAsia="宋体" w:hAnsi="Times New Roman" w:cs="宋体"/>
                <w:color w:val="auto"/>
                <w:sz w:val="18"/>
              </w:rPr>
              <w:t>卓</w:t>
            </w:r>
            <w:r>
              <w:rPr>
                <w:rFonts w:ascii="Times New Roman" w:eastAsia="宋体" w:hAnsi="Times New Roman" w:cs="宋体"/>
                <w:color w:val="auto"/>
                <w:sz w:val="18"/>
              </w:rPr>
              <w:t xml:space="preserve"> </w:t>
            </w:r>
            <w:proofErr w:type="gramStart"/>
            <w:r>
              <w:rPr>
                <w:rFonts w:ascii="Times New Roman" w:eastAsia="宋体" w:hAnsi="Times New Roman" w:cs="宋体"/>
                <w:color w:val="auto"/>
                <w:sz w:val="18"/>
              </w:rPr>
              <w:t>娅</w:t>
            </w:r>
            <w:proofErr w:type="gramEnd"/>
            <w:r>
              <w:rPr>
                <w:rFonts w:ascii="Times New Roman" w:eastAsia="宋体" w:hAnsi="Times New Roman" w:cs="Times New Roman"/>
                <w:color w:val="auto"/>
                <w:sz w:val="18"/>
              </w:rPr>
              <w:t>.</w:t>
            </w:r>
            <w:r>
              <w:rPr>
                <w:rFonts w:ascii="Times New Roman" w:eastAsia="宋体" w:hAnsi="Times New Roman" w:cs="Times New Roman"/>
                <w:color w:val="231F20"/>
                <w:sz w:val="18"/>
              </w:rPr>
              <w:t xml:space="preserve"> </w:t>
            </w:r>
            <w:r>
              <w:rPr>
                <w:rFonts w:ascii="Times New Roman" w:eastAsia="宋体" w:hAnsi="Times New Roman" w:cs="Times New Roman" w:hint="eastAsia"/>
                <w:color w:val="231F20"/>
                <w:sz w:val="18"/>
              </w:rPr>
              <w:t>（</w:t>
            </w:r>
            <w:r>
              <w:rPr>
                <w:rFonts w:ascii="Times New Roman" w:eastAsia="宋体" w:hAnsi="Times New Roman" w:cs="Times New Roman"/>
                <w:color w:val="231F20"/>
                <w:sz w:val="18"/>
              </w:rPr>
              <w:t>2021</w:t>
            </w:r>
            <w:r>
              <w:rPr>
                <w:rFonts w:ascii="Times New Roman" w:eastAsia="宋体" w:hAnsi="Times New Roman" w:cs="Times New Roman" w:hint="eastAsia"/>
                <w:color w:val="231F20"/>
                <w:sz w:val="18"/>
              </w:rPr>
              <w:t>）</w:t>
            </w:r>
            <w:r>
              <w:rPr>
                <w:rFonts w:ascii="Times New Roman" w:eastAsia="宋体" w:hAnsi="Times New Roman" w:cs="Times New Roman"/>
                <w:color w:val="231F20"/>
                <w:sz w:val="18"/>
              </w:rPr>
              <w:t>.</w:t>
            </w:r>
            <w:r>
              <w:rPr>
                <w:rFonts w:ascii="Times New Roman" w:eastAsia="宋体" w:hAnsi="Times New Roman" w:cs="宋体"/>
                <w:color w:val="231F20"/>
                <w:sz w:val="18"/>
              </w:rPr>
              <w:t xml:space="preserve"> </w:t>
            </w:r>
            <w:r>
              <w:rPr>
                <w:rFonts w:ascii="Times New Roman" w:eastAsia="宋体" w:hAnsi="Times New Roman" w:cs="宋体"/>
                <w:color w:val="231F20"/>
                <w:sz w:val="18"/>
              </w:rPr>
              <w:t>认知障碍老年人语用补偿研究</w:t>
            </w:r>
            <w:r>
              <w:rPr>
                <w:rFonts w:ascii="Times New Roman" w:eastAsia="宋体" w:hAnsi="Times New Roman" w:cs="宋体"/>
                <w:color w:val="231F20"/>
                <w:sz w:val="18"/>
              </w:rPr>
              <w:t xml:space="preserve">. </w:t>
            </w:r>
            <w:r>
              <w:rPr>
                <w:rFonts w:ascii="Times New Roman" w:eastAsia="宋体" w:hAnsi="Times New Roman" w:cs="宋体"/>
                <w:color w:val="231F20"/>
                <w:sz w:val="18"/>
              </w:rPr>
              <w:t>《语言战略研究》第</w:t>
            </w:r>
            <w:r>
              <w:rPr>
                <w:rFonts w:ascii="Times New Roman" w:eastAsia="宋体" w:hAnsi="Times New Roman" w:cs="宋体"/>
                <w:color w:val="231F20"/>
                <w:sz w:val="18"/>
              </w:rPr>
              <w:t xml:space="preserve"> 6 </w:t>
            </w:r>
            <w:r>
              <w:rPr>
                <w:rFonts w:ascii="Times New Roman" w:eastAsia="宋体" w:hAnsi="Times New Roman" w:cs="宋体"/>
                <w:color w:val="231F20"/>
                <w:sz w:val="18"/>
              </w:rPr>
              <w:t>期</w:t>
            </w:r>
            <w:r>
              <w:rPr>
                <w:rFonts w:ascii="Times New Roman" w:eastAsia="宋体" w:hAnsi="Times New Roman" w:cs="宋体" w:hint="eastAsia"/>
                <w:color w:val="231F20"/>
                <w:sz w:val="18"/>
              </w:rPr>
              <w:t>,</w:t>
            </w:r>
            <w:r>
              <w:rPr>
                <w:rFonts w:ascii="Times New Roman" w:eastAsia="宋体" w:hAnsi="Times New Roman" w:cs="宋体"/>
                <w:color w:val="231F20"/>
                <w:sz w:val="18"/>
              </w:rPr>
              <w:t xml:space="preserve"> 33-44. </w:t>
            </w:r>
          </w:p>
          <w:p w14:paraId="2FC35E9D" w14:textId="77777777" w:rsidR="00660D9B" w:rsidRDefault="00292472">
            <w:pPr>
              <w:snapToGrid/>
              <w:spacing w:line="240" w:lineRule="auto"/>
              <w:rPr>
                <w:rFonts w:ascii="Times New Roman" w:eastAsia="宋体" w:hAnsi="Times New Roman"/>
                <w:sz w:val="18"/>
              </w:rPr>
            </w:pPr>
            <w:r>
              <w:rPr>
                <w:rFonts w:ascii="Times New Roman" w:eastAsia="宋体" w:hAnsi="Times New Roman" w:cs="宋体"/>
                <w:color w:val="000000"/>
                <w:sz w:val="18"/>
              </w:rPr>
              <w:t>[</w:t>
            </w:r>
            <w:r>
              <w:rPr>
                <w:rFonts w:ascii="Times New Roman" w:eastAsia="宋体" w:hAnsi="Times New Roman" w:cs="Times New Roman"/>
                <w:color w:val="231F20"/>
                <w:sz w:val="18"/>
              </w:rPr>
              <w:t xml:space="preserve">Huang, </w:t>
            </w:r>
            <w:proofErr w:type="spellStart"/>
            <w:r>
              <w:rPr>
                <w:rFonts w:ascii="Times New Roman" w:eastAsia="宋体" w:hAnsi="Times New Roman" w:cs="Times New Roman"/>
                <w:color w:val="231F20"/>
                <w:sz w:val="18"/>
              </w:rPr>
              <w:t>Lihe</w:t>
            </w:r>
            <w:proofErr w:type="spellEnd"/>
            <w:r>
              <w:rPr>
                <w:rFonts w:ascii="Times New Roman" w:eastAsia="宋体" w:hAnsi="Times New Roman" w:cs="宋体"/>
                <w:color w:val="231F20"/>
                <w:sz w:val="18"/>
              </w:rPr>
              <w:t xml:space="preserve"> </w:t>
            </w:r>
            <w:r>
              <w:rPr>
                <w:rFonts w:ascii="Times New Roman" w:eastAsia="宋体" w:hAnsi="Times New Roman" w:cs="Times New Roman"/>
                <w:color w:val="231F20"/>
                <w:sz w:val="18"/>
              </w:rPr>
              <w:t xml:space="preserve">Yang, </w:t>
            </w:r>
            <w:proofErr w:type="spellStart"/>
            <w:r>
              <w:rPr>
                <w:rFonts w:ascii="Times New Roman" w:eastAsia="宋体" w:hAnsi="Times New Roman" w:cs="Times New Roman"/>
                <w:color w:val="231F20"/>
                <w:sz w:val="18"/>
              </w:rPr>
              <w:t>Jingjing</w:t>
            </w:r>
            <w:proofErr w:type="spellEnd"/>
            <w:r>
              <w:rPr>
                <w:rFonts w:ascii="Times New Roman" w:eastAsia="宋体" w:hAnsi="Times New Roman" w:cs="Times New Roman" w:hint="eastAsia"/>
                <w:color w:val="231F20"/>
                <w:sz w:val="18"/>
              </w:rPr>
              <w:t xml:space="preserve"> </w:t>
            </w:r>
            <w:r>
              <w:rPr>
                <w:rFonts w:ascii="Times New Roman" w:eastAsia="宋体" w:hAnsi="Times New Roman" w:cs="Times New Roman"/>
                <w:color w:val="231F20"/>
                <w:sz w:val="18"/>
              </w:rPr>
              <w:t xml:space="preserve">&amp; Liu, </w:t>
            </w:r>
            <w:proofErr w:type="spellStart"/>
            <w:r>
              <w:rPr>
                <w:rFonts w:ascii="Times New Roman" w:eastAsia="宋体" w:hAnsi="Times New Roman" w:cs="Times New Roman"/>
                <w:color w:val="231F20"/>
                <w:sz w:val="18"/>
              </w:rPr>
              <w:t>Zhuoya</w:t>
            </w:r>
            <w:proofErr w:type="spellEnd"/>
            <w:r>
              <w:rPr>
                <w:rFonts w:ascii="Times New Roman" w:eastAsia="宋体" w:hAnsi="Times New Roman" w:cs="Times New Roman" w:hint="eastAsia"/>
                <w:color w:val="231F20"/>
                <w:sz w:val="18"/>
              </w:rPr>
              <w:t>.</w:t>
            </w:r>
            <w:r>
              <w:rPr>
                <w:rFonts w:ascii="Times New Roman" w:eastAsia="宋体" w:hAnsi="Times New Roman" w:cs="Times New Roman"/>
                <w:color w:val="231F20"/>
                <w:sz w:val="18"/>
              </w:rPr>
              <w:t xml:space="preserve"> (</w:t>
            </w:r>
            <w:r>
              <w:rPr>
                <w:rFonts w:ascii="Times New Roman" w:eastAsia="宋体" w:hAnsi="Times New Roman" w:cs="Times New Roman" w:hint="eastAsia"/>
                <w:color w:val="231F20"/>
                <w:sz w:val="18"/>
              </w:rPr>
              <w:t>2</w:t>
            </w:r>
            <w:r>
              <w:rPr>
                <w:rFonts w:ascii="Times New Roman" w:eastAsia="宋体" w:hAnsi="Times New Roman" w:cs="宋体"/>
                <w:color w:val="231F20"/>
                <w:sz w:val="18"/>
              </w:rPr>
              <w:t>021)</w:t>
            </w:r>
            <w:r>
              <w:rPr>
                <w:rFonts w:ascii="Times New Roman" w:eastAsia="宋体" w:hAnsi="Times New Roman" w:cs="宋体" w:hint="eastAsia"/>
                <w:color w:val="231F20"/>
                <w:sz w:val="18"/>
              </w:rPr>
              <w:t>.</w:t>
            </w:r>
            <w:ins w:id="3" w:author="郑 尧" w:date="2023-01-10T22:54:00Z">
              <w:r>
                <w:rPr>
                  <w:rFonts w:ascii="Times New Roman" w:eastAsia="宋体" w:hAnsi="Times New Roman" w:cs="宋体"/>
                  <w:color w:val="231F20"/>
                  <w:sz w:val="18"/>
                </w:rPr>
                <w:t xml:space="preserve"> </w:t>
              </w:r>
            </w:ins>
            <w:r>
              <w:rPr>
                <w:rFonts w:ascii="Times New Roman" w:eastAsia="宋体" w:hAnsi="Times New Roman" w:cs="Times New Roman"/>
                <w:color w:val="231F20"/>
                <w:sz w:val="18"/>
              </w:rPr>
              <w:t xml:space="preserve">Pragmatic compensation for the elders with cognitive impairment: a speech act perspective. </w:t>
            </w:r>
            <w:r>
              <w:rPr>
                <w:rFonts w:ascii="Times New Roman" w:eastAsia="宋体" w:hAnsi="Times New Roman" w:cs="Times New Roman"/>
                <w:i/>
                <w:color w:val="231F20"/>
                <w:sz w:val="18"/>
              </w:rPr>
              <w:t xml:space="preserve">Chinese Journal of Language Policy and Planning, </w:t>
            </w:r>
            <w:r>
              <w:rPr>
                <w:rFonts w:ascii="Times New Roman" w:eastAsia="宋体" w:hAnsi="Times New Roman" w:cs="Times New Roman"/>
                <w:color w:val="231F20"/>
                <w:sz w:val="18"/>
              </w:rPr>
              <w:t xml:space="preserve">(6), 33-44. </w:t>
            </w:r>
            <w:r>
              <w:rPr>
                <w:rFonts w:ascii="Times New Roman" w:eastAsia="宋体" w:hAnsi="Times New Roman" w:cs="宋体"/>
                <w:color w:val="231F20"/>
                <w:sz w:val="18"/>
              </w:rPr>
              <w:t>]</w:t>
            </w:r>
          </w:p>
        </w:tc>
        <w:tc>
          <w:tcPr>
            <w:tcW w:w="101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75117D5B" w14:textId="77777777" w:rsidR="00660D9B" w:rsidRDefault="00292472">
            <w:pPr>
              <w:snapToGrid/>
              <w:spacing w:before="0" w:after="0" w:line="240" w:lineRule="auto"/>
              <w:jc w:val="both"/>
              <w:rPr>
                <w:rFonts w:ascii="Times New Roman" w:eastAsia="宋体" w:hAnsi="Times New Roman" w:cs="宋体"/>
                <w:color w:val="auto"/>
                <w:sz w:val="18"/>
              </w:rPr>
            </w:pPr>
            <w:r>
              <w:rPr>
                <w:rFonts w:ascii="Times New Roman" w:eastAsia="宋体" w:hAnsi="Times New Roman"/>
                <w:color w:val="auto"/>
                <w:sz w:val="18"/>
              </w:rPr>
              <w:t>文</w:t>
            </w:r>
            <w:r>
              <w:rPr>
                <w:rFonts w:ascii="Times New Roman" w:eastAsia="宋体" w:hAnsi="Times New Roman" w:cs="宋体"/>
                <w:color w:val="auto"/>
                <w:sz w:val="18"/>
              </w:rPr>
              <w:t>内引用：中文文献用汉字</w:t>
            </w:r>
            <w:r>
              <w:rPr>
                <w:rFonts w:ascii="Times New Roman" w:eastAsia="宋体" w:hAnsi="Times New Roman" w:cs="宋体"/>
                <w:color w:val="auto"/>
                <w:sz w:val="18"/>
              </w:rPr>
              <w:t>“</w:t>
            </w:r>
            <w:r>
              <w:rPr>
                <w:rFonts w:ascii="Times New Roman" w:eastAsia="宋体" w:hAnsi="Times New Roman" w:cs="宋体"/>
                <w:color w:val="auto"/>
                <w:sz w:val="18"/>
              </w:rPr>
              <w:t>等</w:t>
            </w:r>
            <w:r>
              <w:rPr>
                <w:rFonts w:ascii="Times New Roman" w:eastAsia="宋体" w:hAnsi="Times New Roman" w:cs="宋体"/>
                <w:color w:val="auto"/>
                <w:sz w:val="18"/>
              </w:rPr>
              <w:t>”</w:t>
            </w:r>
            <w:r>
              <w:rPr>
                <w:rFonts w:ascii="Times New Roman" w:eastAsia="宋体" w:hAnsi="Times New Roman" w:cs="宋体"/>
                <w:color w:val="auto"/>
                <w:sz w:val="18"/>
              </w:rPr>
              <w:t>。</w:t>
            </w:r>
          </w:p>
          <w:p w14:paraId="3B030179" w14:textId="77777777" w:rsidR="00660D9B" w:rsidRDefault="00292472">
            <w:pPr>
              <w:snapToGrid/>
              <w:spacing w:before="0" w:after="0" w:line="240" w:lineRule="auto"/>
              <w:jc w:val="both"/>
              <w:rPr>
                <w:rFonts w:ascii="Times New Roman" w:eastAsia="宋体" w:hAnsi="Times New Roman"/>
                <w:sz w:val="18"/>
              </w:rPr>
            </w:pPr>
            <w:r>
              <w:rPr>
                <w:rFonts w:ascii="Times New Roman" w:eastAsia="宋体" w:hAnsi="Times New Roman" w:cs="宋体"/>
                <w:color w:val="000000"/>
                <w:sz w:val="18"/>
              </w:rPr>
              <w:t>文末引用：使用三者的完整姓名。</w:t>
            </w:r>
          </w:p>
        </w:tc>
      </w:tr>
      <w:tr w:rsidR="00660D9B" w14:paraId="4DFE05DE" w14:textId="77777777">
        <w:trPr>
          <w:trHeight w:val="2254"/>
        </w:trPr>
        <w:tc>
          <w:tcPr>
            <w:tcW w:w="683" w:type="pct"/>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58AAF418" w14:textId="77777777" w:rsidR="00660D9B" w:rsidRDefault="00292472">
            <w:pPr>
              <w:snapToGrid/>
              <w:spacing w:before="120" w:after="120" w:line="360" w:lineRule="auto"/>
              <w:jc w:val="both"/>
              <w:rPr>
                <w:rFonts w:ascii="Times New Roman" w:eastAsia="宋体" w:hAnsi="Times New Roman"/>
                <w:sz w:val="18"/>
              </w:rPr>
            </w:pPr>
            <w:r>
              <w:rPr>
                <w:rFonts w:ascii="Times New Roman" w:eastAsia="宋体" w:hAnsi="Times New Roman" w:cs="宋体"/>
                <w:sz w:val="18"/>
              </w:rPr>
              <w:t>有</w:t>
            </w:r>
            <w:r>
              <w:rPr>
                <w:rFonts w:ascii="Times New Roman" w:eastAsia="宋体" w:hAnsi="Times New Roman" w:cs="宋体" w:hint="eastAsia"/>
                <w:sz w:val="18"/>
              </w:rPr>
              <w:t>三位以上</w:t>
            </w:r>
            <w:r>
              <w:rPr>
                <w:rFonts w:ascii="Times New Roman" w:eastAsia="宋体" w:hAnsi="Times New Roman" w:cs="宋体"/>
                <w:sz w:val="18"/>
              </w:rPr>
              <w:t>作者</w:t>
            </w:r>
          </w:p>
        </w:tc>
        <w:tc>
          <w:tcPr>
            <w:tcW w:w="853"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31631DC1" w14:textId="77777777" w:rsidR="00660D9B" w:rsidRDefault="00292472">
            <w:pPr>
              <w:snapToGrid/>
              <w:spacing w:line="240" w:lineRule="auto"/>
              <w:jc w:val="both"/>
              <w:rPr>
                <w:rFonts w:ascii="Times New Roman" w:eastAsia="宋体" w:hAnsi="Times New Roman" w:cs="宋体"/>
                <w:color w:val="000000"/>
                <w:sz w:val="18"/>
              </w:rPr>
            </w:pPr>
            <w:r>
              <w:rPr>
                <w:rFonts w:ascii="Times New Roman" w:eastAsia="宋体" w:hAnsi="Times New Roman" w:cs="宋体"/>
                <w:color w:val="000000"/>
                <w:sz w:val="18"/>
              </w:rPr>
              <w:t>(</w:t>
            </w:r>
            <w:r>
              <w:rPr>
                <w:rFonts w:ascii="Times New Roman" w:eastAsia="宋体" w:hAnsi="Times New Roman" w:cs="宋体" w:hint="eastAsia"/>
                <w:color w:val="000000"/>
                <w:sz w:val="18"/>
              </w:rPr>
              <w:t>L</w:t>
            </w:r>
            <w:r>
              <w:rPr>
                <w:rFonts w:ascii="Times New Roman" w:eastAsia="宋体" w:hAnsi="Times New Roman" w:cs="宋体"/>
                <w:color w:val="000000"/>
                <w:sz w:val="18"/>
              </w:rPr>
              <w:t>u et al., 2012)</w:t>
            </w:r>
          </w:p>
        </w:tc>
        <w:tc>
          <w:tcPr>
            <w:tcW w:w="245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42793135" w14:textId="77777777" w:rsidR="00660D9B" w:rsidRDefault="00292472">
            <w:pPr>
              <w:snapToGrid/>
              <w:spacing w:line="240" w:lineRule="auto"/>
              <w:rPr>
                <w:rFonts w:ascii="Times New Roman" w:eastAsia="宋体" w:hAnsi="Times New Roman" w:cs="宋体"/>
                <w:color w:val="231F20"/>
                <w:sz w:val="18"/>
              </w:rPr>
            </w:pPr>
            <w:r>
              <w:rPr>
                <w:rFonts w:ascii="Times New Roman" w:eastAsia="宋体" w:hAnsi="Times New Roman" w:cs="宋体"/>
                <w:color w:val="231F20"/>
                <w:sz w:val="18"/>
              </w:rPr>
              <w:t xml:space="preserve"> </w:t>
            </w:r>
            <w:r>
              <w:rPr>
                <w:rFonts w:ascii="Times New Roman" w:eastAsia="宋体" w:hAnsi="Times New Roman" w:cs="宋体"/>
                <w:color w:val="auto"/>
                <w:sz w:val="18"/>
              </w:rPr>
              <w:t>陆云</w:t>
            </w:r>
            <w:r>
              <w:rPr>
                <w:rFonts w:ascii="Times New Roman" w:eastAsia="宋体" w:hAnsi="Times New Roman" w:cs="宋体" w:hint="eastAsia"/>
                <w:color w:val="auto"/>
                <w:sz w:val="18"/>
              </w:rPr>
              <w:t>、</w:t>
            </w:r>
            <w:r>
              <w:rPr>
                <w:rFonts w:ascii="Times New Roman" w:eastAsia="宋体" w:hAnsi="Times New Roman" w:cs="Times New Roman"/>
                <w:color w:val="auto"/>
                <w:sz w:val="18"/>
              </w:rPr>
              <w:t xml:space="preserve"> </w:t>
            </w:r>
            <w:r>
              <w:rPr>
                <w:rFonts w:ascii="Times New Roman" w:eastAsia="宋体" w:hAnsi="Times New Roman" w:cs="宋体"/>
                <w:color w:val="auto"/>
                <w:sz w:val="18"/>
              </w:rPr>
              <w:t>雷斌</w:t>
            </w:r>
            <w:r>
              <w:rPr>
                <w:rFonts w:ascii="Times New Roman" w:eastAsia="宋体" w:hAnsi="Times New Roman" w:cs="宋体" w:hint="eastAsia"/>
                <w:color w:val="auto"/>
                <w:sz w:val="18"/>
              </w:rPr>
              <w:t>、</w:t>
            </w:r>
            <w:r>
              <w:rPr>
                <w:rFonts w:ascii="Times New Roman" w:eastAsia="宋体" w:hAnsi="Times New Roman" w:cs="Times New Roman"/>
                <w:color w:val="auto"/>
                <w:sz w:val="18"/>
              </w:rPr>
              <w:t xml:space="preserve"> </w:t>
            </w:r>
            <w:r>
              <w:rPr>
                <w:rFonts w:ascii="Times New Roman" w:eastAsia="宋体" w:hAnsi="Times New Roman" w:cs="宋体"/>
                <w:color w:val="auto"/>
                <w:sz w:val="18"/>
              </w:rPr>
              <w:t>冉军</w:t>
            </w:r>
            <w:r>
              <w:rPr>
                <w:rFonts w:ascii="Times New Roman" w:eastAsia="宋体" w:hAnsi="Times New Roman" w:cs="宋体" w:hint="eastAsia"/>
                <w:color w:val="auto"/>
                <w:sz w:val="18"/>
              </w:rPr>
              <w:t>、</w:t>
            </w:r>
            <w:r>
              <w:rPr>
                <w:rFonts w:ascii="Times New Roman" w:eastAsia="宋体" w:hAnsi="Times New Roman" w:cs="宋体"/>
                <w:color w:val="auto"/>
                <w:sz w:val="18"/>
              </w:rPr>
              <w:t xml:space="preserve"> </w:t>
            </w:r>
            <w:r>
              <w:rPr>
                <w:rFonts w:ascii="Times New Roman" w:eastAsia="宋体" w:hAnsi="Times New Roman" w:cs="宋体"/>
                <w:color w:val="auto"/>
                <w:sz w:val="18"/>
              </w:rPr>
              <w:t>刘丽君</w:t>
            </w:r>
            <w:r>
              <w:rPr>
                <w:rFonts w:ascii="Times New Roman" w:eastAsia="宋体" w:hAnsi="Times New Roman" w:cs="Times New Roman"/>
                <w:color w:val="231F20"/>
                <w:sz w:val="18"/>
              </w:rPr>
              <w:t xml:space="preserve">. </w:t>
            </w:r>
            <w:r>
              <w:rPr>
                <w:rFonts w:ascii="Times New Roman" w:eastAsia="宋体" w:hAnsi="Times New Roman" w:cs="Times New Roman" w:hint="eastAsia"/>
                <w:color w:val="231F20"/>
                <w:sz w:val="18"/>
              </w:rPr>
              <w:t>（</w:t>
            </w:r>
            <w:r>
              <w:rPr>
                <w:rFonts w:ascii="Times New Roman" w:eastAsia="宋体" w:hAnsi="Times New Roman" w:cs="Times New Roman"/>
                <w:color w:val="231F20"/>
                <w:sz w:val="18"/>
              </w:rPr>
              <w:t>2020</w:t>
            </w:r>
            <w:r>
              <w:rPr>
                <w:rFonts w:ascii="Times New Roman" w:eastAsia="宋体" w:hAnsi="Times New Roman" w:cs="Times New Roman" w:hint="eastAsia"/>
                <w:color w:val="231F20"/>
                <w:sz w:val="18"/>
              </w:rPr>
              <w:t>）</w:t>
            </w:r>
            <w:r>
              <w:rPr>
                <w:rFonts w:ascii="Times New Roman" w:eastAsia="宋体" w:hAnsi="Times New Roman" w:cs="Times New Roman"/>
                <w:color w:val="231F20"/>
                <w:sz w:val="18"/>
              </w:rPr>
              <w:t xml:space="preserve">. </w:t>
            </w:r>
            <w:r>
              <w:rPr>
                <w:rFonts w:ascii="Times New Roman" w:eastAsia="宋体" w:hAnsi="Times New Roman" w:cs="宋体"/>
                <w:color w:val="231F20"/>
                <w:sz w:val="18"/>
              </w:rPr>
              <w:t>手势引导对言语失用伴口颜面失用的临床疗效观察</w:t>
            </w:r>
            <w:r>
              <w:rPr>
                <w:rFonts w:ascii="Times New Roman" w:eastAsia="宋体" w:hAnsi="Times New Roman" w:cs="宋体"/>
                <w:color w:val="231F20"/>
                <w:sz w:val="18"/>
              </w:rPr>
              <w:t>.</w:t>
            </w:r>
            <w:r>
              <w:rPr>
                <w:rFonts w:ascii="Times New Roman" w:eastAsia="宋体" w:hAnsi="Times New Roman" w:cs="宋体"/>
                <w:color w:val="231F20"/>
                <w:sz w:val="18"/>
              </w:rPr>
              <w:t>《中国听力语言康复科学杂志》第</w:t>
            </w:r>
            <w:r>
              <w:rPr>
                <w:rFonts w:ascii="Times New Roman" w:eastAsia="宋体" w:hAnsi="Times New Roman" w:cs="宋体"/>
                <w:color w:val="231F20"/>
                <w:sz w:val="18"/>
              </w:rPr>
              <w:t xml:space="preserve"> 1 </w:t>
            </w:r>
            <w:r>
              <w:rPr>
                <w:rFonts w:ascii="Times New Roman" w:eastAsia="宋体" w:hAnsi="Times New Roman" w:cs="宋体"/>
                <w:color w:val="231F20"/>
                <w:sz w:val="18"/>
              </w:rPr>
              <w:t>期</w:t>
            </w:r>
            <w:r>
              <w:rPr>
                <w:rFonts w:ascii="Times New Roman" w:eastAsia="宋体" w:hAnsi="Times New Roman" w:cs="宋体" w:hint="eastAsia"/>
                <w:color w:val="231F20"/>
                <w:sz w:val="18"/>
              </w:rPr>
              <w:t>,</w:t>
            </w:r>
            <w:r>
              <w:rPr>
                <w:rFonts w:ascii="Times New Roman" w:eastAsia="宋体" w:hAnsi="Times New Roman" w:cs="宋体"/>
                <w:color w:val="231F20"/>
                <w:sz w:val="18"/>
              </w:rPr>
              <w:t xml:space="preserve"> 57-61. </w:t>
            </w:r>
          </w:p>
          <w:p w14:paraId="3E618BA8" w14:textId="77777777" w:rsidR="00660D9B" w:rsidRDefault="00292472">
            <w:pPr>
              <w:snapToGrid/>
              <w:spacing w:line="240" w:lineRule="auto"/>
              <w:rPr>
                <w:rFonts w:ascii="Times New Roman" w:eastAsia="宋体" w:hAnsi="Times New Roman" w:cs="宋体"/>
                <w:sz w:val="18"/>
              </w:rPr>
            </w:pPr>
            <w:r>
              <w:rPr>
                <w:rFonts w:ascii="Times New Roman" w:eastAsia="宋体" w:hAnsi="Times New Roman" w:cs="宋体"/>
                <w:color w:val="231F20"/>
                <w:sz w:val="18"/>
              </w:rPr>
              <w:t>[</w:t>
            </w:r>
            <w:r>
              <w:rPr>
                <w:rFonts w:ascii="Times New Roman" w:eastAsia="宋体" w:hAnsi="Times New Roman" w:cs="Times New Roman"/>
                <w:color w:val="231F20"/>
                <w:sz w:val="18"/>
              </w:rPr>
              <w:t xml:space="preserve">Lu, Yun Lei, </w:t>
            </w:r>
            <w:proofErr w:type="spellStart"/>
            <w:r>
              <w:rPr>
                <w:rFonts w:ascii="Times New Roman" w:eastAsia="宋体" w:hAnsi="Times New Roman" w:cs="Times New Roman"/>
                <w:color w:val="231F20"/>
                <w:sz w:val="18"/>
              </w:rPr>
              <w:t>BinRan</w:t>
            </w:r>
            <w:proofErr w:type="spellEnd"/>
            <w:r>
              <w:rPr>
                <w:rFonts w:ascii="Times New Roman" w:eastAsia="宋体" w:hAnsi="Times New Roman" w:cs="Times New Roman"/>
                <w:color w:val="231F20"/>
                <w:sz w:val="18"/>
              </w:rPr>
              <w:t>, Jun&amp; Liu, Lijun</w:t>
            </w:r>
            <w:r>
              <w:rPr>
                <w:rFonts w:ascii="Times New Roman" w:eastAsia="宋体" w:hAnsi="Times New Roman" w:cs="Times New Roman" w:hint="eastAsia"/>
                <w:color w:val="231F20"/>
                <w:sz w:val="18"/>
              </w:rPr>
              <w:t>.</w:t>
            </w:r>
            <w:r>
              <w:rPr>
                <w:rFonts w:ascii="Times New Roman" w:eastAsia="宋体" w:hAnsi="Times New Roman" w:cs="Times New Roman"/>
                <w:color w:val="231F20"/>
                <w:sz w:val="18"/>
              </w:rPr>
              <w:t xml:space="preserve"> (</w:t>
            </w:r>
            <w:r>
              <w:rPr>
                <w:rFonts w:ascii="Times New Roman" w:eastAsia="宋体" w:hAnsi="Times New Roman" w:cs="宋体"/>
                <w:color w:val="231F20"/>
                <w:sz w:val="18"/>
              </w:rPr>
              <w:t>2020)</w:t>
            </w:r>
            <w:r>
              <w:rPr>
                <w:rFonts w:ascii="Times New Roman" w:eastAsia="宋体" w:hAnsi="Times New Roman" w:cs="宋体" w:hint="eastAsia"/>
                <w:color w:val="231F20"/>
                <w:sz w:val="18"/>
              </w:rPr>
              <w:t>.</w:t>
            </w:r>
            <w:r>
              <w:rPr>
                <w:rFonts w:ascii="Times New Roman" w:eastAsia="宋体" w:hAnsi="Times New Roman" w:cs="宋体"/>
                <w:color w:val="231F20"/>
                <w:sz w:val="18"/>
              </w:rPr>
              <w:t xml:space="preserve"> </w:t>
            </w:r>
            <w:r>
              <w:rPr>
                <w:rFonts w:ascii="Times New Roman" w:eastAsia="宋体" w:hAnsi="Times New Roman" w:cs="Times New Roman"/>
                <w:color w:val="231F20"/>
                <w:sz w:val="18"/>
              </w:rPr>
              <w:t xml:space="preserve">Observation on clinical efficacy of hand gesture guidance applied to apraxia of speech and </w:t>
            </w:r>
            <w:proofErr w:type="spellStart"/>
            <w:r>
              <w:rPr>
                <w:rFonts w:ascii="Times New Roman" w:eastAsia="宋体" w:hAnsi="Times New Roman" w:cs="Times New Roman"/>
                <w:color w:val="231F20"/>
                <w:sz w:val="18"/>
              </w:rPr>
              <w:t>buccofacial</w:t>
            </w:r>
            <w:proofErr w:type="spellEnd"/>
            <w:r>
              <w:rPr>
                <w:rFonts w:ascii="Times New Roman" w:eastAsia="宋体" w:hAnsi="Times New Roman" w:cs="Times New Roman"/>
                <w:color w:val="231F20"/>
                <w:sz w:val="18"/>
              </w:rPr>
              <w:t xml:space="preserve"> apraxia. </w:t>
            </w:r>
            <w:r>
              <w:rPr>
                <w:rFonts w:ascii="Times New Roman" w:eastAsia="宋体" w:hAnsi="Times New Roman" w:cs="Times New Roman"/>
                <w:i/>
                <w:color w:val="231F20"/>
                <w:sz w:val="18"/>
              </w:rPr>
              <w:t xml:space="preserve">Chinese Scientific Journal of Hearing and Speech Rehabilitation, </w:t>
            </w:r>
            <w:r>
              <w:rPr>
                <w:rFonts w:ascii="Times New Roman" w:eastAsia="宋体" w:hAnsi="Times New Roman" w:cs="Times New Roman"/>
                <w:color w:val="231F20"/>
                <w:sz w:val="18"/>
              </w:rPr>
              <w:t>(1), 57-61.</w:t>
            </w:r>
            <w:r>
              <w:rPr>
                <w:rFonts w:ascii="Times New Roman" w:eastAsia="宋体" w:hAnsi="Times New Roman" w:cs="宋体"/>
                <w:color w:val="231F20"/>
                <w:sz w:val="18"/>
              </w:rPr>
              <w:t>]</w:t>
            </w:r>
          </w:p>
        </w:tc>
        <w:tc>
          <w:tcPr>
            <w:tcW w:w="101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3F3777DC" w14:textId="77777777" w:rsidR="00660D9B" w:rsidRDefault="00660D9B">
            <w:pPr>
              <w:snapToGrid/>
              <w:spacing w:before="120" w:after="120" w:line="360" w:lineRule="auto"/>
              <w:jc w:val="both"/>
              <w:rPr>
                <w:rFonts w:ascii="宋体" w:eastAsia="宋体" w:hAnsi="宋体" w:cs="宋体"/>
                <w:sz w:val="20"/>
              </w:rPr>
            </w:pPr>
          </w:p>
        </w:tc>
      </w:tr>
      <w:tr w:rsidR="00660D9B" w14:paraId="7DDAA913" w14:textId="77777777">
        <w:trPr>
          <w:trHeight w:val="1261"/>
        </w:trPr>
        <w:tc>
          <w:tcPr>
            <w:tcW w:w="683" w:type="pct"/>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2533F269"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专著类</w:t>
            </w:r>
          </w:p>
        </w:tc>
        <w:tc>
          <w:tcPr>
            <w:tcW w:w="853"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54E77B0A"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w:t>
            </w:r>
            <w:r>
              <w:rPr>
                <w:rFonts w:ascii="Times New Roman" w:eastAsia="宋体" w:hAnsi="Times New Roman" w:cs="宋体" w:hint="eastAsia"/>
                <w:sz w:val="18"/>
              </w:rPr>
              <w:t>S</w:t>
            </w:r>
            <w:r>
              <w:rPr>
                <w:rFonts w:ascii="Times New Roman" w:eastAsia="宋体" w:hAnsi="Times New Roman" w:cs="宋体"/>
                <w:sz w:val="18"/>
              </w:rPr>
              <w:t>hen, 2011</w:t>
            </w:r>
            <w:r>
              <w:rPr>
                <w:rFonts w:ascii="Times New Roman" w:eastAsia="宋体" w:hAnsi="Times New Roman" w:cs="宋体"/>
                <w:sz w:val="18"/>
              </w:rPr>
              <w:t>）</w:t>
            </w:r>
          </w:p>
        </w:tc>
        <w:tc>
          <w:tcPr>
            <w:tcW w:w="245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4F6800C1"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 xml:space="preserve"> </w:t>
            </w:r>
            <w:r>
              <w:rPr>
                <w:rFonts w:ascii="Times New Roman" w:eastAsia="宋体" w:hAnsi="Times New Roman" w:cs="宋体"/>
                <w:sz w:val="18"/>
              </w:rPr>
              <w:t>沈家煊</w:t>
            </w:r>
            <w:r>
              <w:rPr>
                <w:rFonts w:ascii="Times New Roman" w:eastAsia="宋体" w:hAnsi="Times New Roman" w:cs="宋体"/>
                <w:sz w:val="18"/>
              </w:rPr>
              <w:t xml:space="preserve">. </w:t>
            </w:r>
            <w:r>
              <w:rPr>
                <w:rFonts w:ascii="Times New Roman" w:eastAsia="宋体" w:hAnsi="Times New Roman" w:cs="宋体" w:hint="eastAsia"/>
                <w:sz w:val="18"/>
              </w:rPr>
              <w:t>（</w:t>
            </w:r>
            <w:r>
              <w:rPr>
                <w:rFonts w:ascii="Times New Roman" w:eastAsia="宋体" w:hAnsi="Times New Roman" w:cs="宋体"/>
                <w:sz w:val="18"/>
              </w:rPr>
              <w:t>2011</w:t>
            </w:r>
            <w:r>
              <w:rPr>
                <w:rFonts w:ascii="Times New Roman" w:eastAsia="宋体" w:hAnsi="Times New Roman" w:cs="宋体" w:hint="eastAsia"/>
                <w:sz w:val="18"/>
              </w:rPr>
              <w:t>）</w:t>
            </w:r>
            <w:r>
              <w:rPr>
                <w:rFonts w:ascii="Times New Roman" w:eastAsia="宋体" w:hAnsi="Times New Roman" w:cs="宋体"/>
                <w:sz w:val="18"/>
              </w:rPr>
              <w:t xml:space="preserve">. </w:t>
            </w:r>
            <w:r>
              <w:rPr>
                <w:rFonts w:ascii="Times New Roman" w:eastAsia="宋体" w:hAnsi="Times New Roman" w:cs="宋体" w:hint="eastAsia"/>
                <w:sz w:val="18"/>
              </w:rPr>
              <w:t>《</w:t>
            </w:r>
            <w:r>
              <w:rPr>
                <w:rFonts w:ascii="Times New Roman" w:eastAsia="宋体" w:hAnsi="Times New Roman" w:cs="宋体"/>
                <w:sz w:val="18"/>
              </w:rPr>
              <w:t>语法六讲》</w:t>
            </w:r>
            <w:r>
              <w:rPr>
                <w:rFonts w:ascii="Times New Roman" w:eastAsia="宋体" w:hAnsi="Times New Roman" w:cs="宋体"/>
                <w:sz w:val="18"/>
              </w:rPr>
              <w:t xml:space="preserve">. </w:t>
            </w:r>
            <w:r>
              <w:rPr>
                <w:rFonts w:ascii="Times New Roman" w:eastAsia="宋体" w:hAnsi="Times New Roman" w:cs="宋体"/>
                <w:sz w:val="18"/>
              </w:rPr>
              <w:t>北京</w:t>
            </w:r>
            <w:r>
              <w:rPr>
                <w:rFonts w:ascii="Times New Roman" w:eastAsia="宋体" w:hAnsi="Times New Roman" w:cs="宋体"/>
                <w:sz w:val="18"/>
              </w:rPr>
              <w:t xml:space="preserve">: </w:t>
            </w:r>
            <w:r>
              <w:rPr>
                <w:rFonts w:ascii="Times New Roman" w:eastAsia="宋体" w:hAnsi="Times New Roman" w:cs="宋体"/>
                <w:sz w:val="18"/>
              </w:rPr>
              <w:t>商务印书馆</w:t>
            </w:r>
            <w:r>
              <w:rPr>
                <w:rFonts w:ascii="Times New Roman" w:eastAsia="宋体" w:hAnsi="Times New Roman" w:cs="宋体"/>
                <w:sz w:val="18"/>
              </w:rPr>
              <w:t xml:space="preserve">. </w:t>
            </w:r>
          </w:p>
          <w:p w14:paraId="63F1C8F3"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w:t>
            </w:r>
            <w:r>
              <w:rPr>
                <w:rFonts w:ascii="Times New Roman" w:eastAsia="宋体" w:hAnsi="Times New Roman" w:cs="Times New Roman"/>
                <w:sz w:val="18"/>
              </w:rPr>
              <w:t xml:space="preserve">Shen, </w:t>
            </w:r>
            <w:proofErr w:type="spellStart"/>
            <w:r>
              <w:rPr>
                <w:rFonts w:ascii="Times New Roman" w:eastAsia="宋体" w:hAnsi="Times New Roman" w:cs="Times New Roman"/>
                <w:sz w:val="18"/>
              </w:rPr>
              <w:t>Jiaxuan</w:t>
            </w:r>
            <w:proofErr w:type="spellEnd"/>
            <w:r>
              <w:rPr>
                <w:rFonts w:ascii="Times New Roman" w:eastAsia="宋体" w:hAnsi="Times New Roman" w:cs="Times New Roman"/>
                <w:sz w:val="18"/>
              </w:rPr>
              <w:t>. (</w:t>
            </w:r>
            <w:r>
              <w:rPr>
                <w:rFonts w:ascii="Times New Roman" w:eastAsia="宋体" w:hAnsi="Times New Roman" w:cs="宋体"/>
                <w:sz w:val="18"/>
              </w:rPr>
              <w:t>2011)</w:t>
            </w:r>
            <w:r>
              <w:rPr>
                <w:rFonts w:ascii="Times New Roman" w:eastAsia="宋体" w:hAnsi="Times New Roman" w:cs="宋体" w:hint="eastAsia"/>
                <w:sz w:val="18"/>
              </w:rPr>
              <w:t xml:space="preserve">. </w:t>
            </w:r>
            <w:r>
              <w:rPr>
                <w:rFonts w:ascii="Times New Roman" w:eastAsia="宋体" w:hAnsi="Times New Roman" w:cs="Times New Roman"/>
                <w:i/>
                <w:sz w:val="18"/>
              </w:rPr>
              <w:t>Six Lectures on Grammar.</w:t>
            </w:r>
            <w:r>
              <w:rPr>
                <w:rFonts w:ascii="Times New Roman" w:eastAsia="宋体" w:hAnsi="Times New Roman" w:cs="Times New Roman"/>
                <w:sz w:val="18"/>
              </w:rPr>
              <w:t xml:space="preserve"> Beijing: The Commercial Press.</w:t>
            </w:r>
            <w:r>
              <w:rPr>
                <w:rFonts w:ascii="Times New Roman" w:eastAsia="宋体" w:hAnsi="Times New Roman" w:cs="宋体"/>
                <w:sz w:val="18"/>
              </w:rPr>
              <w:t xml:space="preserve"> ]</w:t>
            </w:r>
          </w:p>
        </w:tc>
        <w:tc>
          <w:tcPr>
            <w:tcW w:w="101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4DB6EE24" w14:textId="77777777" w:rsidR="00660D9B" w:rsidRDefault="00660D9B">
            <w:pPr>
              <w:snapToGrid/>
              <w:spacing w:before="120" w:after="120" w:line="360" w:lineRule="auto"/>
              <w:jc w:val="both"/>
              <w:rPr>
                <w:rFonts w:ascii="宋体" w:eastAsia="宋体" w:hAnsi="宋体" w:cs="宋体"/>
                <w:sz w:val="20"/>
              </w:rPr>
            </w:pPr>
          </w:p>
        </w:tc>
      </w:tr>
      <w:tr w:rsidR="00660D9B" w14:paraId="74760ACA" w14:textId="77777777">
        <w:trPr>
          <w:trHeight w:val="1261"/>
        </w:trPr>
        <w:tc>
          <w:tcPr>
            <w:tcW w:w="683" w:type="pct"/>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4895417A"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hint="eastAsia"/>
                <w:sz w:val="18"/>
              </w:rPr>
              <w:lastRenderedPageBreak/>
              <w:t>期刊类论文</w:t>
            </w:r>
          </w:p>
        </w:tc>
        <w:tc>
          <w:tcPr>
            <w:tcW w:w="853"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20FDBDAA"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Times New Roman"/>
                <w:kern w:val="0"/>
                <w:sz w:val="18"/>
                <w:szCs w:val="18"/>
              </w:rPr>
              <w:t>(</w:t>
            </w:r>
            <w:r>
              <w:rPr>
                <w:rFonts w:ascii="Times New Roman" w:eastAsia="宋体" w:hAnsi="Times New Roman" w:cs="Times New Roman" w:hint="eastAsia"/>
                <w:kern w:val="0"/>
                <w:sz w:val="18"/>
                <w:szCs w:val="18"/>
              </w:rPr>
              <w:t>L</w:t>
            </w:r>
            <w:r>
              <w:rPr>
                <w:rFonts w:ascii="Times New Roman" w:eastAsia="宋体" w:hAnsi="Times New Roman" w:cs="Times New Roman"/>
                <w:kern w:val="0"/>
                <w:sz w:val="18"/>
                <w:szCs w:val="18"/>
              </w:rPr>
              <w:t>iu &amp; Zhang,</w:t>
            </w:r>
            <w:r>
              <w:rPr>
                <w:rFonts w:ascii="Times New Roman" w:eastAsia="宋体" w:hAnsi="Times New Roman" w:cs="Times New Roman" w:hint="eastAsia"/>
                <w:kern w:val="0"/>
                <w:sz w:val="18"/>
                <w:szCs w:val="18"/>
              </w:rPr>
              <w:t xml:space="preserve"> </w:t>
            </w:r>
            <w:r>
              <w:rPr>
                <w:rFonts w:ascii="Times New Roman" w:eastAsia="宋体" w:hAnsi="Times New Roman" w:cs="Times New Roman"/>
                <w:kern w:val="0"/>
                <w:sz w:val="18"/>
                <w:szCs w:val="18"/>
              </w:rPr>
              <w:t>2004)</w:t>
            </w:r>
          </w:p>
        </w:tc>
        <w:tc>
          <w:tcPr>
            <w:tcW w:w="245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4161DC27" w14:textId="77777777" w:rsidR="00660D9B" w:rsidRDefault="00292472">
            <w:pPr>
              <w:snapToGrid/>
              <w:jc w:val="both"/>
              <w:rPr>
                <w:rFonts w:ascii="Times New Roman" w:eastAsia="宋体" w:hAnsi="Times New Roman" w:cs="Times New Roman"/>
                <w:kern w:val="0"/>
                <w:sz w:val="18"/>
                <w:szCs w:val="18"/>
              </w:rPr>
            </w:pPr>
            <w:r>
              <w:rPr>
                <w:rFonts w:ascii="Times New Roman" w:eastAsia="宋体" w:hAnsi="Times New Roman" w:cs="Times New Roman"/>
                <w:kern w:val="0"/>
                <w:sz w:val="18"/>
                <w:szCs w:val="18"/>
              </w:rPr>
              <w:t xml:space="preserve"> </w:t>
            </w:r>
            <w:r>
              <w:rPr>
                <w:rFonts w:ascii="Times New Roman" w:eastAsia="宋体" w:hAnsi="Times New Roman" w:cs="Times New Roman"/>
                <w:color w:val="auto"/>
                <w:kern w:val="0"/>
                <w:sz w:val="18"/>
                <w:szCs w:val="18"/>
              </w:rPr>
              <w:t>刘乃实</w:t>
            </w:r>
            <w:r>
              <w:rPr>
                <w:rFonts w:ascii="Times New Roman" w:eastAsia="宋体" w:hAnsi="Times New Roman" w:cs="Times New Roman" w:hint="eastAsia"/>
                <w:color w:val="auto"/>
                <w:kern w:val="0"/>
                <w:sz w:val="18"/>
                <w:szCs w:val="18"/>
              </w:rPr>
              <w:t>、</w:t>
            </w:r>
            <w:r>
              <w:rPr>
                <w:rFonts w:ascii="Times New Roman" w:eastAsia="宋体" w:hAnsi="Times New Roman" w:cs="Times New Roman"/>
                <w:color w:val="auto"/>
                <w:kern w:val="0"/>
                <w:sz w:val="18"/>
                <w:szCs w:val="18"/>
              </w:rPr>
              <w:t xml:space="preserve"> </w:t>
            </w:r>
            <w:proofErr w:type="gramStart"/>
            <w:r>
              <w:rPr>
                <w:rFonts w:ascii="Times New Roman" w:eastAsia="宋体" w:hAnsi="Times New Roman" w:cs="Times New Roman"/>
                <w:color w:val="auto"/>
                <w:kern w:val="0"/>
                <w:sz w:val="18"/>
                <w:szCs w:val="18"/>
              </w:rPr>
              <w:t>张韧弦</w:t>
            </w:r>
            <w:proofErr w:type="gramEnd"/>
            <w:r>
              <w:rPr>
                <w:rFonts w:ascii="Times New Roman" w:eastAsia="宋体" w:hAnsi="Times New Roman" w:cs="Times New Roman" w:hint="eastAsia"/>
                <w:color w:val="auto"/>
                <w:kern w:val="0"/>
                <w:sz w:val="18"/>
                <w:szCs w:val="18"/>
              </w:rPr>
              <w:t>.</w:t>
            </w:r>
            <w:r>
              <w:rPr>
                <w:rFonts w:ascii="Times New Roman" w:eastAsia="宋体" w:hAnsi="Times New Roman" w:cs="Times New Roman" w:hint="eastAsia"/>
                <w:color w:val="auto"/>
                <w:kern w:val="0"/>
                <w:sz w:val="18"/>
                <w:szCs w:val="18"/>
              </w:rPr>
              <w:t>（</w:t>
            </w:r>
            <w:r>
              <w:rPr>
                <w:rFonts w:ascii="Times New Roman" w:eastAsia="宋体" w:hAnsi="Times New Roman" w:cs="Times New Roman" w:hint="eastAsia"/>
                <w:kern w:val="0"/>
                <w:sz w:val="18"/>
                <w:szCs w:val="18"/>
              </w:rPr>
              <w:t xml:space="preserve"> </w:t>
            </w:r>
            <w:r>
              <w:rPr>
                <w:rFonts w:ascii="Times New Roman" w:eastAsia="宋体" w:hAnsi="Times New Roman" w:cs="Times New Roman"/>
                <w:kern w:val="0"/>
                <w:sz w:val="18"/>
                <w:szCs w:val="18"/>
              </w:rPr>
              <w:t>2004</w:t>
            </w:r>
            <w:r>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 xml:space="preserve">. </w:t>
            </w:r>
            <w:r>
              <w:rPr>
                <w:rFonts w:ascii="Times New Roman" w:eastAsia="宋体" w:hAnsi="Times New Roman" w:cs="Times New Roman"/>
                <w:kern w:val="0"/>
                <w:sz w:val="18"/>
                <w:szCs w:val="18"/>
              </w:rPr>
              <w:t>《动态句法学》述评</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《当代语言学》第</w:t>
            </w:r>
            <w:r>
              <w:rPr>
                <w:rFonts w:ascii="Times New Roman" w:eastAsia="宋体" w:hAnsi="Times New Roman" w:cs="Times New Roman"/>
                <w:kern w:val="0"/>
                <w:sz w:val="18"/>
                <w:szCs w:val="18"/>
              </w:rPr>
              <w:t>4</w:t>
            </w:r>
            <w:r>
              <w:rPr>
                <w:rFonts w:ascii="Times New Roman" w:eastAsia="宋体" w:hAnsi="Times New Roman" w:cs="Times New Roman"/>
                <w:kern w:val="0"/>
                <w:sz w:val="18"/>
                <w:szCs w:val="18"/>
              </w:rPr>
              <w:t>期</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372</w:t>
            </w:r>
            <w:r>
              <w:rPr>
                <w:rFonts w:ascii="Times New Roman" w:eastAsia="宋体" w:hAnsi="Times New Roman" w:cs="Times New Roman" w:hint="eastAsia"/>
                <w:kern w:val="0"/>
                <w:sz w:val="18"/>
                <w:szCs w:val="18"/>
              </w:rPr>
              <w:t>-37</w:t>
            </w:r>
            <w:r>
              <w:rPr>
                <w:rFonts w:ascii="Times New Roman" w:eastAsia="宋体" w:hAnsi="Times New Roman" w:cs="Times New Roman"/>
                <w:kern w:val="0"/>
                <w:sz w:val="18"/>
                <w:szCs w:val="18"/>
              </w:rPr>
              <w:t>8</w:t>
            </w:r>
            <w:r>
              <w:rPr>
                <w:rFonts w:ascii="Times New Roman" w:eastAsia="宋体" w:hAnsi="Times New Roman" w:cs="Times New Roman" w:hint="eastAsia"/>
                <w:kern w:val="0"/>
                <w:sz w:val="18"/>
                <w:szCs w:val="18"/>
              </w:rPr>
              <w:t xml:space="preserve">. </w:t>
            </w:r>
          </w:p>
          <w:p w14:paraId="6247A340" w14:textId="77777777" w:rsidR="00660D9B" w:rsidRDefault="00292472">
            <w:pPr>
              <w:snapToGrid/>
              <w:jc w:val="both"/>
              <w:rPr>
                <w:rFonts w:ascii="Times New Roman" w:eastAsia="宋体" w:hAnsi="Times New Roman" w:cs="Times New Roman"/>
                <w:sz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Liu</w:t>
            </w:r>
            <w:r>
              <w:rPr>
                <w:rFonts w:ascii="Times New Roman" w:eastAsia="宋体" w:hAnsi="Times New Roman" w:cs="Times New Roman" w:hint="eastAsia"/>
                <w:kern w:val="0"/>
                <w:sz w:val="18"/>
                <w:szCs w:val="18"/>
              </w:rPr>
              <w:t xml:space="preserve">, </w:t>
            </w:r>
            <w:proofErr w:type="spellStart"/>
            <w:r>
              <w:rPr>
                <w:rFonts w:ascii="Times New Roman" w:eastAsia="宋体" w:hAnsi="Times New Roman" w:cs="Times New Roman"/>
                <w:kern w:val="0"/>
                <w:sz w:val="18"/>
                <w:szCs w:val="18"/>
              </w:rPr>
              <w:t>Naishi</w:t>
            </w:r>
            <w:proofErr w:type="spellEnd"/>
            <w:r>
              <w:rPr>
                <w:rFonts w:ascii="Times New Roman" w:eastAsia="宋体" w:hAnsi="Times New Roman" w:cs="Times New Roman" w:hint="eastAsia"/>
                <w:kern w:val="0"/>
                <w:sz w:val="18"/>
                <w:szCs w:val="18"/>
              </w:rPr>
              <w:t xml:space="preserve"> &amp;</w:t>
            </w:r>
            <w:r>
              <w:rPr>
                <w:rFonts w:ascii="Times New Roman" w:eastAsia="宋体" w:hAnsi="Times New Roman" w:cs="Times New Roman"/>
                <w:kern w:val="0"/>
                <w:sz w:val="18"/>
                <w:szCs w:val="18"/>
              </w:rPr>
              <w:t xml:space="preserve"> Zhang</w:t>
            </w:r>
            <w:r>
              <w:rPr>
                <w:rFonts w:ascii="Times New Roman" w:eastAsia="宋体" w:hAnsi="Times New Roman" w:cs="Times New Roman" w:hint="eastAsia"/>
                <w:kern w:val="0"/>
                <w:sz w:val="18"/>
                <w:szCs w:val="18"/>
              </w:rPr>
              <w:t xml:space="preserve">, </w:t>
            </w:r>
            <w:proofErr w:type="spellStart"/>
            <w:r>
              <w:rPr>
                <w:rFonts w:ascii="Times New Roman" w:eastAsia="宋体" w:hAnsi="Times New Roman" w:cs="Times New Roman" w:hint="eastAsia"/>
                <w:kern w:val="0"/>
                <w:sz w:val="18"/>
                <w:szCs w:val="18"/>
              </w:rPr>
              <w:t>R</w:t>
            </w:r>
            <w:r>
              <w:rPr>
                <w:rFonts w:ascii="Times New Roman" w:eastAsia="宋体" w:hAnsi="Times New Roman" w:cs="Times New Roman"/>
                <w:kern w:val="0"/>
                <w:sz w:val="18"/>
                <w:szCs w:val="18"/>
              </w:rPr>
              <w:t>enxian</w:t>
            </w:r>
            <w:proofErr w:type="spellEnd"/>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 (2004)</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 A review of </w:t>
            </w:r>
            <w:r>
              <w:rPr>
                <w:rFonts w:ascii="Times New Roman" w:eastAsia="宋体" w:hAnsi="Times New Roman" w:cs="Times New Roman"/>
                <w:iCs/>
                <w:kern w:val="0"/>
                <w:sz w:val="18"/>
                <w:szCs w:val="18"/>
              </w:rPr>
              <w:t>Dynamic Syntax</w:t>
            </w:r>
            <w:r>
              <w:rPr>
                <w:rFonts w:ascii="Times New Roman" w:eastAsia="宋体" w:hAnsi="Times New Roman" w:cs="Times New Roman" w:hint="eastAsia"/>
                <w:iCs/>
                <w:kern w:val="0"/>
                <w:sz w:val="18"/>
                <w:szCs w:val="18"/>
              </w:rPr>
              <w:t xml:space="preserve">. </w:t>
            </w:r>
            <w:r>
              <w:rPr>
                <w:rFonts w:ascii="Times New Roman" w:eastAsia="宋体" w:hAnsi="Times New Roman" w:cs="Times New Roman"/>
                <w:i/>
                <w:kern w:val="0"/>
                <w:sz w:val="18"/>
                <w:szCs w:val="18"/>
              </w:rPr>
              <w:t xml:space="preserve">Contemporary Linguistics, </w:t>
            </w:r>
            <w:r>
              <w:rPr>
                <w:rFonts w:ascii="Times New Roman" w:eastAsia="宋体" w:hAnsi="Times New Roman" w:cs="Times New Roman"/>
                <w:kern w:val="0"/>
                <w:sz w:val="18"/>
                <w:szCs w:val="18"/>
              </w:rPr>
              <w:t>4, 372</w:t>
            </w:r>
            <w:r>
              <w:rPr>
                <w:rFonts w:ascii="Times New Roman" w:eastAsia="宋体" w:hAnsi="Times New Roman" w:cs="Times New Roman" w:hint="eastAsia"/>
                <w:kern w:val="0"/>
                <w:sz w:val="18"/>
                <w:szCs w:val="18"/>
              </w:rPr>
              <w:t>-37</w:t>
            </w:r>
            <w:r>
              <w:rPr>
                <w:rFonts w:ascii="Times New Roman" w:eastAsia="宋体" w:hAnsi="Times New Roman" w:cs="Times New Roman"/>
                <w:kern w:val="0"/>
                <w:sz w:val="18"/>
                <w:szCs w:val="18"/>
              </w:rPr>
              <w:t>8</w:t>
            </w:r>
            <w:r>
              <w:rPr>
                <w:rFonts w:ascii="Times New Roman" w:eastAsia="宋体" w:hAnsi="Times New Roman" w:cs="Times New Roman" w:hint="eastAsia"/>
                <w:kern w:val="0"/>
                <w:sz w:val="18"/>
                <w:szCs w:val="18"/>
              </w:rPr>
              <w:t>. ]</w:t>
            </w:r>
          </w:p>
        </w:tc>
        <w:tc>
          <w:tcPr>
            <w:tcW w:w="101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714EBB58" w14:textId="77777777" w:rsidR="00660D9B" w:rsidRDefault="00660D9B">
            <w:pPr>
              <w:snapToGrid/>
              <w:spacing w:before="120" w:after="120" w:line="360" w:lineRule="auto"/>
              <w:jc w:val="both"/>
              <w:rPr>
                <w:rFonts w:ascii="宋体" w:eastAsia="宋体" w:hAnsi="宋体" w:cs="宋体"/>
                <w:sz w:val="20"/>
              </w:rPr>
            </w:pPr>
          </w:p>
        </w:tc>
      </w:tr>
      <w:tr w:rsidR="00660D9B" w14:paraId="41197DE6" w14:textId="77777777">
        <w:trPr>
          <w:trHeight w:val="2532"/>
        </w:trPr>
        <w:tc>
          <w:tcPr>
            <w:tcW w:w="683" w:type="pct"/>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6F88CFE8"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论文集、论文集类论文</w:t>
            </w:r>
          </w:p>
        </w:tc>
        <w:tc>
          <w:tcPr>
            <w:tcW w:w="853"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6E9CE01A"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hint="eastAsia"/>
                <w:sz w:val="18"/>
              </w:rPr>
              <w:t>(L</w:t>
            </w:r>
            <w:r>
              <w:rPr>
                <w:rFonts w:ascii="Times New Roman" w:eastAsia="宋体" w:hAnsi="Times New Roman" w:cs="宋体"/>
                <w:sz w:val="18"/>
              </w:rPr>
              <w:t>in, 1999</w:t>
            </w:r>
            <w:r>
              <w:rPr>
                <w:rFonts w:ascii="Times New Roman" w:eastAsia="宋体" w:hAnsi="Times New Roman" w:cs="Times New Roman"/>
                <w:kern w:val="0"/>
                <w:sz w:val="18"/>
                <w:szCs w:val="18"/>
              </w:rPr>
              <w:t>)</w:t>
            </w:r>
          </w:p>
        </w:tc>
        <w:tc>
          <w:tcPr>
            <w:tcW w:w="245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134E4A25"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林华</w:t>
            </w:r>
            <w:r>
              <w:rPr>
                <w:rFonts w:ascii="Times New Roman" w:eastAsia="宋体" w:hAnsi="Times New Roman" w:cs="宋体"/>
                <w:sz w:val="18"/>
              </w:rPr>
              <w:t xml:space="preserve">. </w:t>
            </w:r>
            <w:r>
              <w:rPr>
                <w:rFonts w:ascii="Times New Roman" w:eastAsia="宋体" w:hAnsi="Times New Roman" w:cs="宋体" w:hint="eastAsia"/>
                <w:sz w:val="18"/>
              </w:rPr>
              <w:t>（</w:t>
            </w:r>
            <w:r>
              <w:rPr>
                <w:rFonts w:ascii="Times New Roman" w:eastAsia="宋体" w:hAnsi="Times New Roman" w:cs="宋体"/>
                <w:sz w:val="18"/>
              </w:rPr>
              <w:t>1999</w:t>
            </w:r>
            <w:r>
              <w:rPr>
                <w:rFonts w:ascii="Times New Roman" w:eastAsia="宋体" w:hAnsi="Times New Roman" w:cs="宋体" w:hint="eastAsia"/>
                <w:sz w:val="18"/>
              </w:rPr>
              <w:t>）</w:t>
            </w:r>
            <w:r>
              <w:rPr>
                <w:rFonts w:ascii="Times New Roman" w:eastAsia="宋体" w:hAnsi="Times New Roman" w:cs="宋体"/>
                <w:sz w:val="18"/>
              </w:rPr>
              <w:t xml:space="preserve">. </w:t>
            </w:r>
            <w:r>
              <w:rPr>
                <w:rFonts w:ascii="Times New Roman" w:eastAsia="宋体" w:hAnsi="Times New Roman" w:cs="宋体"/>
                <w:sz w:val="18"/>
              </w:rPr>
              <w:t>普通话轻声调值的综合分析</w:t>
            </w:r>
            <w:r>
              <w:rPr>
                <w:rFonts w:ascii="Times New Roman" w:eastAsia="宋体" w:hAnsi="Times New Roman" w:cs="宋体"/>
                <w:sz w:val="18"/>
              </w:rPr>
              <w:t xml:space="preserve">. </w:t>
            </w:r>
            <w:r>
              <w:rPr>
                <w:rFonts w:ascii="Times New Roman" w:eastAsia="宋体" w:hAnsi="Times New Roman" w:cs="宋体"/>
                <w:sz w:val="18"/>
              </w:rPr>
              <w:t>吕士楠等</w:t>
            </w:r>
            <w:r>
              <w:rPr>
                <w:rFonts w:ascii="Times New Roman" w:eastAsia="宋体" w:hAnsi="Times New Roman" w:cs="宋体"/>
                <w:sz w:val="18"/>
              </w:rPr>
              <w:t>(</w:t>
            </w:r>
            <w:r>
              <w:rPr>
                <w:rFonts w:ascii="Times New Roman" w:eastAsia="宋体" w:hAnsi="Times New Roman" w:cs="宋体"/>
                <w:sz w:val="18"/>
              </w:rPr>
              <w:t>编</w:t>
            </w:r>
            <w:r>
              <w:rPr>
                <w:rFonts w:ascii="Times New Roman" w:eastAsia="宋体" w:hAnsi="Times New Roman" w:cs="宋体"/>
                <w:sz w:val="18"/>
              </w:rPr>
              <w:t>),</w:t>
            </w:r>
            <w:r>
              <w:rPr>
                <w:rFonts w:ascii="Times New Roman" w:eastAsia="宋体" w:hAnsi="Times New Roman" w:cs="宋体"/>
                <w:sz w:val="18"/>
              </w:rPr>
              <w:t>《现代语音学论文集》</w:t>
            </w:r>
            <w:r>
              <w:rPr>
                <w:rFonts w:ascii="Times New Roman" w:eastAsia="宋体" w:hAnsi="Times New Roman" w:cs="宋体"/>
                <w:sz w:val="18"/>
              </w:rPr>
              <w:t xml:space="preserve">. </w:t>
            </w:r>
            <w:r>
              <w:rPr>
                <w:rFonts w:ascii="Times New Roman" w:eastAsia="宋体" w:hAnsi="Times New Roman" w:cs="宋体"/>
                <w:sz w:val="18"/>
              </w:rPr>
              <w:t>北京</w:t>
            </w:r>
            <w:r>
              <w:rPr>
                <w:rFonts w:ascii="Times New Roman" w:eastAsia="宋体" w:hAnsi="Times New Roman" w:cs="宋体"/>
                <w:sz w:val="18"/>
              </w:rPr>
              <w:t xml:space="preserve">: </w:t>
            </w:r>
            <w:r>
              <w:rPr>
                <w:rFonts w:ascii="Times New Roman" w:eastAsia="宋体" w:hAnsi="Times New Roman" w:cs="宋体"/>
                <w:sz w:val="18"/>
              </w:rPr>
              <w:t>金城出版社</w:t>
            </w:r>
            <w:r>
              <w:rPr>
                <w:rFonts w:ascii="Times New Roman" w:eastAsia="宋体" w:hAnsi="Times New Roman" w:cs="宋体"/>
                <w:sz w:val="18"/>
              </w:rPr>
              <w:t>, 175-</w:t>
            </w:r>
            <w:r>
              <w:rPr>
                <w:rFonts w:ascii="Times New Roman" w:eastAsia="宋体" w:hAnsi="Times New Roman" w:cs="宋体" w:hint="eastAsia"/>
                <w:sz w:val="18"/>
              </w:rPr>
              <w:t>1</w:t>
            </w:r>
            <w:r>
              <w:rPr>
                <w:rFonts w:ascii="Times New Roman" w:eastAsia="宋体" w:hAnsi="Times New Roman" w:cs="宋体"/>
                <w:sz w:val="18"/>
              </w:rPr>
              <w:t>83.</w:t>
            </w:r>
          </w:p>
          <w:p w14:paraId="3D7F3B4B"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w:t>
            </w:r>
            <w:r>
              <w:rPr>
                <w:rFonts w:ascii="Times New Roman" w:eastAsia="宋体" w:hAnsi="Times New Roman" w:cs="Times New Roman"/>
                <w:sz w:val="18"/>
              </w:rPr>
              <w:t>Lin, Hua</w:t>
            </w:r>
            <w:r>
              <w:rPr>
                <w:rFonts w:ascii="Times New Roman" w:eastAsia="宋体" w:hAnsi="Times New Roman" w:cs="宋体" w:hint="eastAsia"/>
                <w:sz w:val="18"/>
              </w:rPr>
              <w:t>.</w:t>
            </w:r>
            <w:r>
              <w:rPr>
                <w:rFonts w:ascii="Times New Roman" w:eastAsia="宋体" w:hAnsi="Times New Roman" w:cs="宋体"/>
                <w:sz w:val="18"/>
              </w:rPr>
              <w:t xml:space="preserve"> (1999)</w:t>
            </w:r>
            <w:r>
              <w:rPr>
                <w:rFonts w:ascii="Times New Roman" w:eastAsia="宋体" w:hAnsi="Times New Roman" w:cs="宋体" w:hint="eastAsia"/>
                <w:sz w:val="18"/>
              </w:rPr>
              <w:t>.</w:t>
            </w:r>
            <w:r>
              <w:rPr>
                <w:rFonts w:ascii="Times New Roman" w:eastAsia="宋体" w:hAnsi="Times New Roman" w:cs="宋体"/>
                <w:sz w:val="18"/>
              </w:rPr>
              <w:t xml:space="preserve"> </w:t>
            </w:r>
            <w:r>
              <w:rPr>
                <w:rFonts w:ascii="Times New Roman" w:eastAsia="宋体" w:hAnsi="Times New Roman" w:cs="Times New Roman"/>
                <w:sz w:val="18"/>
              </w:rPr>
              <w:t xml:space="preserve">A comprehensive study on the pitch of neutral tone in Standard Chinese. In </w:t>
            </w:r>
            <w:proofErr w:type="spellStart"/>
            <w:r>
              <w:rPr>
                <w:rFonts w:ascii="Times New Roman" w:eastAsia="宋体" w:hAnsi="Times New Roman" w:cs="Times New Roman"/>
                <w:sz w:val="18"/>
              </w:rPr>
              <w:t>Lü</w:t>
            </w:r>
            <w:proofErr w:type="spellEnd"/>
            <w:r>
              <w:rPr>
                <w:rFonts w:ascii="Times New Roman" w:eastAsia="宋体" w:hAnsi="Times New Roman" w:cs="Times New Roman"/>
                <w:sz w:val="18"/>
              </w:rPr>
              <w:t xml:space="preserve"> </w:t>
            </w:r>
            <w:proofErr w:type="spellStart"/>
            <w:r>
              <w:rPr>
                <w:rFonts w:ascii="Times New Roman" w:eastAsia="宋体" w:hAnsi="Times New Roman" w:cs="Times New Roman"/>
                <w:sz w:val="18"/>
              </w:rPr>
              <w:t>Shinan</w:t>
            </w:r>
            <w:proofErr w:type="spellEnd"/>
            <w:r>
              <w:rPr>
                <w:rFonts w:ascii="Times New Roman" w:eastAsia="宋体" w:hAnsi="Times New Roman" w:cs="Times New Roman"/>
                <w:sz w:val="18"/>
              </w:rPr>
              <w:t xml:space="preserve">, et al. (eds.). </w:t>
            </w:r>
            <w:r>
              <w:rPr>
                <w:rFonts w:ascii="Times New Roman" w:eastAsia="宋体" w:hAnsi="Times New Roman" w:cs="Times New Roman"/>
                <w:i/>
                <w:sz w:val="18"/>
              </w:rPr>
              <w:t>Papers of Modern Phonetics.</w:t>
            </w:r>
            <w:r>
              <w:rPr>
                <w:rFonts w:ascii="Times New Roman" w:eastAsia="宋体" w:hAnsi="Times New Roman" w:cs="Times New Roman"/>
                <w:sz w:val="18"/>
              </w:rPr>
              <w:t xml:space="preserve"> Beijing: Jincheng Press,</w:t>
            </w:r>
            <w:r>
              <w:rPr>
                <w:rFonts w:ascii="Times New Roman" w:eastAsia="宋体" w:hAnsi="Times New Roman" w:cs="宋体"/>
                <w:sz w:val="18"/>
              </w:rPr>
              <w:t xml:space="preserve"> 175-</w:t>
            </w:r>
            <w:r>
              <w:rPr>
                <w:rFonts w:ascii="Times New Roman" w:eastAsia="宋体" w:hAnsi="Times New Roman" w:cs="宋体" w:hint="eastAsia"/>
                <w:sz w:val="18"/>
              </w:rPr>
              <w:t>1</w:t>
            </w:r>
            <w:r>
              <w:rPr>
                <w:rFonts w:ascii="Times New Roman" w:eastAsia="宋体" w:hAnsi="Times New Roman" w:cs="宋体"/>
                <w:sz w:val="18"/>
              </w:rPr>
              <w:t>83. ]</w:t>
            </w:r>
          </w:p>
        </w:tc>
        <w:tc>
          <w:tcPr>
            <w:tcW w:w="101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55127B85" w14:textId="77777777" w:rsidR="00660D9B" w:rsidRDefault="00660D9B">
            <w:pPr>
              <w:snapToGrid/>
              <w:spacing w:before="120" w:after="120" w:line="360" w:lineRule="auto"/>
              <w:jc w:val="both"/>
              <w:rPr>
                <w:rFonts w:ascii="宋体" w:eastAsia="宋体" w:hAnsi="宋体" w:cs="宋体"/>
                <w:sz w:val="20"/>
              </w:rPr>
            </w:pPr>
          </w:p>
        </w:tc>
      </w:tr>
      <w:tr w:rsidR="00660D9B" w14:paraId="5F4F7CBD" w14:textId="77777777">
        <w:trPr>
          <w:trHeight w:val="2532"/>
        </w:trPr>
        <w:tc>
          <w:tcPr>
            <w:tcW w:w="683" w:type="pct"/>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09FFBF91"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学位论文</w:t>
            </w:r>
          </w:p>
        </w:tc>
        <w:tc>
          <w:tcPr>
            <w:tcW w:w="853"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3364DD71"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hint="eastAsia"/>
                <w:sz w:val="18"/>
              </w:rPr>
              <w:t>(L</w:t>
            </w:r>
            <w:r>
              <w:rPr>
                <w:rFonts w:ascii="Times New Roman" w:eastAsia="宋体" w:hAnsi="Times New Roman" w:cs="宋体"/>
                <w:sz w:val="18"/>
              </w:rPr>
              <w:t>i, 2011</w:t>
            </w:r>
            <w:r>
              <w:rPr>
                <w:rFonts w:ascii="Times New Roman" w:eastAsia="宋体" w:hAnsi="Times New Roman" w:cs="Times New Roman"/>
                <w:kern w:val="0"/>
                <w:sz w:val="18"/>
                <w:szCs w:val="18"/>
              </w:rPr>
              <w:t>)</w:t>
            </w:r>
          </w:p>
          <w:p w14:paraId="3F9001A1"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hint="eastAsia"/>
                <w:sz w:val="18"/>
              </w:rPr>
              <w:t>(Q</w:t>
            </w:r>
            <w:r>
              <w:rPr>
                <w:rFonts w:ascii="Times New Roman" w:eastAsia="宋体" w:hAnsi="Times New Roman" w:cs="宋体"/>
                <w:sz w:val="18"/>
              </w:rPr>
              <w:t>in, 2007</w:t>
            </w:r>
            <w:r>
              <w:rPr>
                <w:rFonts w:ascii="Times New Roman" w:eastAsia="宋体" w:hAnsi="Times New Roman" w:cs="Times New Roman"/>
                <w:kern w:val="0"/>
                <w:sz w:val="18"/>
                <w:szCs w:val="18"/>
              </w:rPr>
              <w:t>)</w:t>
            </w:r>
          </w:p>
        </w:tc>
        <w:tc>
          <w:tcPr>
            <w:tcW w:w="245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129B6591"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李知恩</w:t>
            </w:r>
            <w:r>
              <w:rPr>
                <w:rFonts w:ascii="Times New Roman" w:eastAsia="宋体" w:hAnsi="Times New Roman" w:cs="宋体"/>
                <w:sz w:val="18"/>
              </w:rPr>
              <w:t xml:space="preserve">. </w:t>
            </w:r>
            <w:r>
              <w:rPr>
                <w:rFonts w:ascii="Times New Roman" w:eastAsia="宋体" w:hAnsi="Times New Roman" w:cs="宋体" w:hint="eastAsia"/>
                <w:sz w:val="18"/>
              </w:rPr>
              <w:t>（</w:t>
            </w:r>
            <w:r>
              <w:rPr>
                <w:rFonts w:ascii="Times New Roman" w:eastAsia="宋体" w:hAnsi="Times New Roman" w:cs="宋体"/>
                <w:sz w:val="18"/>
              </w:rPr>
              <w:t>2011</w:t>
            </w:r>
            <w:r>
              <w:rPr>
                <w:rFonts w:ascii="Times New Roman" w:eastAsia="宋体" w:hAnsi="Times New Roman" w:cs="宋体" w:hint="eastAsia"/>
                <w:sz w:val="18"/>
              </w:rPr>
              <w:t>）</w:t>
            </w:r>
            <w:r>
              <w:rPr>
                <w:rFonts w:ascii="Times New Roman" w:eastAsia="宋体" w:hAnsi="Times New Roman" w:cs="宋体"/>
                <w:sz w:val="18"/>
              </w:rPr>
              <w:t xml:space="preserve">. </w:t>
            </w:r>
            <w:r>
              <w:rPr>
                <w:rFonts w:ascii="Times New Roman" w:eastAsia="宋体" w:hAnsi="Times New Roman" w:cs="宋体"/>
                <w:sz w:val="18"/>
              </w:rPr>
              <w:t>量词的跨语言研究</w:t>
            </w:r>
            <w:r>
              <w:rPr>
                <w:rFonts w:ascii="Times New Roman" w:eastAsia="宋体" w:hAnsi="Times New Roman" w:cs="宋体"/>
                <w:sz w:val="18"/>
              </w:rPr>
              <w:t xml:space="preserve">. </w:t>
            </w:r>
            <w:r>
              <w:rPr>
                <w:rFonts w:ascii="Times New Roman" w:eastAsia="宋体" w:hAnsi="Times New Roman" w:cs="宋体"/>
                <w:sz w:val="18"/>
              </w:rPr>
              <w:t>北京大学博士学位论文</w:t>
            </w:r>
            <w:r>
              <w:rPr>
                <w:rFonts w:ascii="Times New Roman" w:eastAsia="宋体" w:hAnsi="Times New Roman" w:cs="宋体"/>
                <w:sz w:val="18"/>
              </w:rPr>
              <w:t>.</w:t>
            </w:r>
          </w:p>
          <w:p w14:paraId="6E942A9D"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w:t>
            </w:r>
            <w:r>
              <w:rPr>
                <w:rFonts w:ascii="Times New Roman" w:eastAsia="宋体" w:hAnsi="Times New Roman" w:cs="Times New Roman"/>
                <w:sz w:val="18"/>
              </w:rPr>
              <w:t xml:space="preserve">Li, </w:t>
            </w:r>
            <w:proofErr w:type="spellStart"/>
            <w:r>
              <w:rPr>
                <w:rFonts w:ascii="Times New Roman" w:eastAsia="宋体" w:hAnsi="Times New Roman" w:cs="Times New Roman"/>
                <w:sz w:val="18"/>
              </w:rPr>
              <w:t>Zhien</w:t>
            </w:r>
            <w:proofErr w:type="spellEnd"/>
            <w:r>
              <w:rPr>
                <w:rFonts w:ascii="Times New Roman" w:eastAsia="宋体" w:hAnsi="Times New Roman" w:cs="Times New Roman" w:hint="eastAsia"/>
                <w:sz w:val="18"/>
              </w:rPr>
              <w:t xml:space="preserve">. </w:t>
            </w:r>
            <w:r>
              <w:rPr>
                <w:rFonts w:ascii="Times New Roman" w:eastAsia="宋体" w:hAnsi="Times New Roman" w:cs="Times New Roman"/>
                <w:sz w:val="18"/>
              </w:rPr>
              <w:t>(</w:t>
            </w:r>
            <w:r>
              <w:rPr>
                <w:rFonts w:ascii="Times New Roman" w:eastAsia="宋体" w:hAnsi="Times New Roman" w:cs="宋体"/>
                <w:sz w:val="18"/>
              </w:rPr>
              <w:t>2011)</w:t>
            </w:r>
            <w:r>
              <w:rPr>
                <w:rFonts w:ascii="Times New Roman" w:eastAsia="宋体" w:hAnsi="Times New Roman" w:cs="宋体" w:hint="eastAsia"/>
                <w:sz w:val="18"/>
              </w:rPr>
              <w:t>.</w:t>
            </w:r>
            <w:r>
              <w:rPr>
                <w:rFonts w:ascii="Times New Roman" w:eastAsia="宋体" w:hAnsi="Times New Roman" w:cs="宋体"/>
                <w:sz w:val="18"/>
              </w:rPr>
              <w:t xml:space="preserve"> </w:t>
            </w:r>
            <w:r>
              <w:rPr>
                <w:rFonts w:ascii="Times New Roman" w:eastAsia="宋体" w:hAnsi="Times New Roman" w:cs="Times New Roman"/>
                <w:i/>
                <w:sz w:val="18"/>
              </w:rPr>
              <w:t>Cross-linguistic Studies on Numeral Classifiers.</w:t>
            </w:r>
            <w:r>
              <w:rPr>
                <w:rFonts w:ascii="Times New Roman" w:eastAsia="宋体" w:hAnsi="Times New Roman" w:cs="Times New Roman"/>
                <w:sz w:val="18"/>
              </w:rPr>
              <w:t xml:space="preserve"> Ph.D. dissertation, Peking University.</w:t>
            </w:r>
            <w:r>
              <w:rPr>
                <w:rFonts w:ascii="Times New Roman" w:eastAsia="宋体" w:hAnsi="Times New Roman" w:cs="宋体"/>
                <w:sz w:val="18"/>
              </w:rPr>
              <w:t>]</w:t>
            </w:r>
          </w:p>
          <w:p w14:paraId="4533B90E" w14:textId="77777777" w:rsidR="00660D9B" w:rsidRDefault="00660D9B">
            <w:pPr>
              <w:snapToGrid/>
              <w:spacing w:before="120" w:after="120" w:line="360" w:lineRule="auto"/>
              <w:jc w:val="both"/>
              <w:rPr>
                <w:rFonts w:ascii="Times New Roman" w:eastAsia="宋体" w:hAnsi="Times New Roman" w:cs="宋体"/>
                <w:sz w:val="18"/>
              </w:rPr>
            </w:pPr>
          </w:p>
          <w:p w14:paraId="6C4F16D7"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覃东生</w:t>
            </w:r>
            <w:r>
              <w:rPr>
                <w:rFonts w:ascii="Times New Roman" w:eastAsia="宋体" w:hAnsi="Times New Roman" w:cs="宋体"/>
                <w:sz w:val="18"/>
              </w:rPr>
              <w:t xml:space="preserve">. </w:t>
            </w:r>
            <w:r>
              <w:rPr>
                <w:rFonts w:ascii="Times New Roman" w:eastAsia="宋体" w:hAnsi="Times New Roman" w:cs="宋体" w:hint="eastAsia"/>
                <w:sz w:val="18"/>
              </w:rPr>
              <w:t>（</w:t>
            </w:r>
            <w:r>
              <w:rPr>
                <w:rFonts w:ascii="Times New Roman" w:eastAsia="宋体" w:hAnsi="Times New Roman" w:cs="宋体"/>
                <w:sz w:val="18"/>
              </w:rPr>
              <w:t>2007</w:t>
            </w:r>
            <w:r>
              <w:rPr>
                <w:rFonts w:ascii="Times New Roman" w:eastAsia="宋体" w:hAnsi="Times New Roman" w:cs="宋体" w:hint="eastAsia"/>
                <w:sz w:val="18"/>
              </w:rPr>
              <w:t>）</w:t>
            </w:r>
            <w:r>
              <w:rPr>
                <w:rFonts w:ascii="Times New Roman" w:eastAsia="宋体" w:hAnsi="Times New Roman" w:cs="宋体"/>
                <w:sz w:val="18"/>
              </w:rPr>
              <w:t xml:space="preserve">. </w:t>
            </w:r>
            <w:r>
              <w:rPr>
                <w:rFonts w:ascii="Times New Roman" w:eastAsia="宋体" w:hAnsi="Times New Roman" w:cs="宋体"/>
                <w:sz w:val="18"/>
              </w:rPr>
              <w:t>宾阳话语法研究</w:t>
            </w:r>
            <w:r>
              <w:rPr>
                <w:rFonts w:ascii="Times New Roman" w:eastAsia="宋体" w:hAnsi="Times New Roman" w:cs="宋体"/>
                <w:sz w:val="18"/>
              </w:rPr>
              <w:t xml:space="preserve">. </w:t>
            </w:r>
            <w:r>
              <w:rPr>
                <w:rFonts w:ascii="Times New Roman" w:eastAsia="宋体" w:hAnsi="Times New Roman" w:cs="宋体"/>
                <w:sz w:val="18"/>
              </w:rPr>
              <w:t>广西大学硕士学位论文</w:t>
            </w:r>
            <w:r>
              <w:rPr>
                <w:rFonts w:ascii="Times New Roman" w:eastAsia="宋体" w:hAnsi="Times New Roman" w:cs="宋体"/>
                <w:sz w:val="18"/>
              </w:rPr>
              <w:t>.</w:t>
            </w:r>
          </w:p>
          <w:p w14:paraId="312C1E42"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w:t>
            </w:r>
            <w:r>
              <w:rPr>
                <w:rFonts w:ascii="Times New Roman" w:eastAsia="宋体" w:hAnsi="Times New Roman" w:cs="Times New Roman"/>
                <w:sz w:val="18"/>
              </w:rPr>
              <w:t>Qin, Dongsheng</w:t>
            </w:r>
            <w:r>
              <w:rPr>
                <w:rFonts w:ascii="Times New Roman" w:eastAsia="宋体" w:hAnsi="Times New Roman" w:cs="宋体" w:hint="eastAsia"/>
                <w:sz w:val="18"/>
              </w:rPr>
              <w:t>.</w:t>
            </w:r>
            <w:r>
              <w:rPr>
                <w:rFonts w:ascii="Times New Roman" w:eastAsia="宋体" w:hAnsi="Times New Roman" w:cs="宋体"/>
                <w:sz w:val="18"/>
              </w:rPr>
              <w:t xml:space="preserve"> (2007)</w:t>
            </w:r>
            <w:r>
              <w:rPr>
                <w:rFonts w:ascii="Times New Roman" w:eastAsia="宋体" w:hAnsi="Times New Roman" w:cs="宋体" w:hint="eastAsia"/>
                <w:sz w:val="18"/>
              </w:rPr>
              <w:t>.</w:t>
            </w:r>
            <w:r>
              <w:rPr>
                <w:rFonts w:ascii="Times New Roman" w:eastAsia="宋体" w:hAnsi="Times New Roman" w:cs="宋体"/>
                <w:sz w:val="18"/>
              </w:rPr>
              <w:t xml:space="preserve"> </w:t>
            </w:r>
            <w:r>
              <w:rPr>
                <w:rFonts w:ascii="Times New Roman" w:eastAsia="宋体" w:hAnsi="Times New Roman" w:cs="Times New Roman"/>
                <w:i/>
                <w:sz w:val="18"/>
              </w:rPr>
              <w:t xml:space="preserve">A Grammatical Study of </w:t>
            </w:r>
            <w:proofErr w:type="spellStart"/>
            <w:r>
              <w:rPr>
                <w:rFonts w:ascii="Times New Roman" w:eastAsia="宋体" w:hAnsi="Times New Roman" w:cs="Times New Roman"/>
                <w:i/>
                <w:sz w:val="18"/>
              </w:rPr>
              <w:t>Binyang</w:t>
            </w:r>
            <w:proofErr w:type="spellEnd"/>
            <w:r>
              <w:rPr>
                <w:rFonts w:ascii="Times New Roman" w:eastAsia="宋体" w:hAnsi="Times New Roman" w:cs="Times New Roman"/>
                <w:i/>
                <w:sz w:val="18"/>
              </w:rPr>
              <w:t xml:space="preserve"> Dialect.</w:t>
            </w:r>
            <w:r>
              <w:rPr>
                <w:rFonts w:ascii="Times New Roman" w:eastAsia="宋体" w:hAnsi="Times New Roman" w:cs="Times New Roman"/>
                <w:sz w:val="18"/>
              </w:rPr>
              <w:t xml:space="preserve"> MA thesis, Guangxi University.</w:t>
            </w:r>
            <w:r>
              <w:rPr>
                <w:rFonts w:ascii="Times New Roman" w:eastAsia="宋体" w:hAnsi="Times New Roman" w:cs="宋体"/>
                <w:sz w:val="18"/>
              </w:rPr>
              <w:t xml:space="preserve"> ]</w:t>
            </w:r>
          </w:p>
        </w:tc>
        <w:tc>
          <w:tcPr>
            <w:tcW w:w="1011" w:type="pct"/>
            <w:tcBorders>
              <w:top w:val="single" w:sz="6" w:space="0" w:color="CBCDD1"/>
              <w:left w:val="single" w:sz="6" w:space="0" w:color="A6A6A6"/>
              <w:bottom w:val="single" w:sz="6" w:space="0" w:color="A6A6A6"/>
              <w:right w:val="single" w:sz="6" w:space="0" w:color="A6A6A6"/>
            </w:tcBorders>
            <w:tcMar>
              <w:top w:w="0" w:type="dxa"/>
              <w:left w:w="108" w:type="dxa"/>
              <w:bottom w:w="0" w:type="dxa"/>
              <w:right w:w="108" w:type="dxa"/>
            </w:tcMar>
            <w:vAlign w:val="top"/>
          </w:tcPr>
          <w:p w14:paraId="0491900A" w14:textId="77777777" w:rsidR="00660D9B" w:rsidRDefault="00660D9B">
            <w:pPr>
              <w:snapToGrid/>
              <w:spacing w:before="120" w:after="120" w:line="360" w:lineRule="auto"/>
              <w:jc w:val="both"/>
              <w:rPr>
                <w:rFonts w:ascii="宋体" w:eastAsia="宋体" w:hAnsi="宋体" w:cs="宋体"/>
                <w:sz w:val="20"/>
              </w:rPr>
            </w:pPr>
          </w:p>
        </w:tc>
      </w:tr>
      <w:tr w:rsidR="00660D9B" w14:paraId="52B7283D" w14:textId="77777777">
        <w:trPr>
          <w:trHeight w:val="1521"/>
        </w:trPr>
        <w:tc>
          <w:tcPr>
            <w:tcW w:w="683" w:type="pct"/>
            <w:tcBorders>
              <w:top w:val="single" w:sz="6" w:space="0" w:color="A6A6A6"/>
              <w:left w:val="single" w:sz="6" w:space="0" w:color="A6A6A6"/>
              <w:bottom w:val="single" w:sz="6" w:space="0" w:color="A6A6A6"/>
              <w:right w:val="single" w:sz="6" w:space="0" w:color="A6A6A6"/>
            </w:tcBorders>
            <w:tcMar>
              <w:top w:w="0" w:type="dxa"/>
              <w:left w:w="108" w:type="dxa"/>
              <w:bottom w:w="0" w:type="dxa"/>
              <w:right w:w="108" w:type="dxa"/>
            </w:tcMar>
            <w:vAlign w:val="top"/>
          </w:tcPr>
          <w:p w14:paraId="077145D7"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译著类</w:t>
            </w:r>
          </w:p>
        </w:tc>
        <w:tc>
          <w:tcPr>
            <w:tcW w:w="853" w:type="pct"/>
            <w:tcBorders>
              <w:top w:val="single" w:sz="6" w:space="0" w:color="CBCDD1"/>
              <w:left w:val="single" w:sz="6" w:space="0" w:color="A6A6A6"/>
              <w:bottom w:val="single" w:sz="6" w:space="0" w:color="CBCDD1"/>
              <w:right w:val="single" w:sz="6" w:space="0" w:color="A6A6A6"/>
            </w:tcBorders>
            <w:tcMar>
              <w:top w:w="0" w:type="dxa"/>
              <w:left w:w="108" w:type="dxa"/>
              <w:bottom w:w="0" w:type="dxa"/>
              <w:right w:w="108" w:type="dxa"/>
            </w:tcMar>
            <w:vAlign w:val="top"/>
          </w:tcPr>
          <w:p w14:paraId="1F910127" w14:textId="77777777" w:rsidR="00660D9B" w:rsidRDefault="00292472">
            <w:pPr>
              <w:snapToGrid/>
              <w:spacing w:before="120" w:after="120" w:line="360" w:lineRule="auto"/>
              <w:jc w:val="both"/>
              <w:rPr>
                <w:rFonts w:ascii="Times New Roman" w:eastAsia="宋体" w:hAnsi="Times New Roman" w:cs="宋体"/>
                <w:sz w:val="18"/>
              </w:rPr>
            </w:pPr>
            <w:r>
              <w:rPr>
                <w:rFonts w:ascii="Times New Roman" w:eastAsia="宋体" w:hAnsi="Times New Roman" w:cs="宋体"/>
                <w:sz w:val="18"/>
              </w:rPr>
              <w:t>（</w:t>
            </w:r>
            <w:r>
              <w:rPr>
                <w:rFonts w:ascii="Times New Roman" w:eastAsia="宋体" w:hAnsi="Times New Roman" w:cs="宋体" w:hint="eastAsia"/>
                <w:sz w:val="18"/>
              </w:rPr>
              <w:t>Z</w:t>
            </w:r>
            <w:r>
              <w:rPr>
                <w:rFonts w:ascii="Times New Roman" w:eastAsia="宋体" w:hAnsi="Times New Roman" w:cs="宋体"/>
                <w:sz w:val="18"/>
              </w:rPr>
              <w:t>hao, 1979</w:t>
            </w:r>
            <w:r>
              <w:rPr>
                <w:rFonts w:ascii="Times New Roman" w:eastAsia="宋体" w:hAnsi="Times New Roman" w:cs="宋体"/>
                <w:sz w:val="18"/>
              </w:rPr>
              <w:t>）</w:t>
            </w:r>
          </w:p>
        </w:tc>
        <w:tc>
          <w:tcPr>
            <w:tcW w:w="2451" w:type="pct"/>
            <w:tcBorders>
              <w:top w:val="single" w:sz="6" w:space="0" w:color="CBCDD1"/>
              <w:left w:val="single" w:sz="6" w:space="0" w:color="A6A6A6"/>
              <w:bottom w:val="single" w:sz="6" w:space="0" w:color="CBCDD1"/>
              <w:right w:val="single" w:sz="6" w:space="0" w:color="A6A6A6"/>
            </w:tcBorders>
            <w:tcMar>
              <w:top w:w="0" w:type="dxa"/>
              <w:left w:w="108" w:type="dxa"/>
              <w:bottom w:w="0" w:type="dxa"/>
              <w:right w:w="108" w:type="dxa"/>
            </w:tcMar>
            <w:vAlign w:val="top"/>
          </w:tcPr>
          <w:p w14:paraId="18E609EA" w14:textId="77777777" w:rsidR="00660D9B" w:rsidRDefault="00292472">
            <w:pPr>
              <w:snapToGrid/>
              <w:spacing w:before="120" w:after="120" w:line="360" w:lineRule="auto"/>
              <w:jc w:val="both"/>
              <w:rPr>
                <w:rFonts w:ascii="Times New Roman" w:eastAsia="宋体" w:hAnsi="Times New Roman" w:cs="Times New Roman"/>
                <w:color w:val="auto"/>
                <w:sz w:val="18"/>
              </w:rPr>
            </w:pPr>
            <w:r>
              <w:rPr>
                <w:rFonts w:ascii="Times New Roman" w:eastAsia="宋体" w:hAnsi="Times New Roman" w:cs="宋体"/>
                <w:color w:val="auto"/>
                <w:sz w:val="18"/>
              </w:rPr>
              <w:t>赵元任著</w:t>
            </w:r>
            <w:r>
              <w:rPr>
                <w:rFonts w:ascii="Times New Roman" w:eastAsia="宋体" w:hAnsi="Times New Roman" w:cs="宋体" w:hint="eastAsia"/>
                <w:color w:val="auto"/>
                <w:sz w:val="18"/>
              </w:rPr>
              <w:t>、</w:t>
            </w:r>
            <w:r>
              <w:rPr>
                <w:rFonts w:ascii="Times New Roman" w:eastAsia="宋体" w:hAnsi="Times New Roman" w:cs="宋体"/>
                <w:color w:val="auto"/>
                <w:sz w:val="18"/>
              </w:rPr>
              <w:t>吕叔湘译</w:t>
            </w:r>
            <w:r>
              <w:rPr>
                <w:rFonts w:ascii="Times New Roman" w:eastAsia="宋体" w:hAnsi="Times New Roman" w:cs="宋体" w:hint="eastAsia"/>
                <w:color w:val="auto"/>
                <w:sz w:val="18"/>
              </w:rPr>
              <w:t>.</w:t>
            </w:r>
            <w:r>
              <w:rPr>
                <w:rFonts w:ascii="Times New Roman" w:eastAsia="宋体" w:hAnsi="Times New Roman" w:cs="宋体"/>
                <w:color w:val="auto"/>
                <w:sz w:val="18"/>
              </w:rPr>
              <w:t xml:space="preserve"> </w:t>
            </w:r>
            <w:r>
              <w:rPr>
                <w:rFonts w:ascii="Times New Roman" w:eastAsia="宋体" w:hAnsi="Times New Roman" w:cs="宋体" w:hint="eastAsia"/>
                <w:color w:val="auto"/>
                <w:sz w:val="18"/>
              </w:rPr>
              <w:t>（</w:t>
            </w:r>
            <w:r>
              <w:rPr>
                <w:rFonts w:ascii="Times New Roman" w:eastAsia="宋体" w:hAnsi="Times New Roman" w:cs="宋体"/>
                <w:color w:val="auto"/>
                <w:sz w:val="18"/>
              </w:rPr>
              <w:t>1979</w:t>
            </w:r>
            <w:r>
              <w:rPr>
                <w:rFonts w:ascii="Times New Roman" w:eastAsia="宋体" w:hAnsi="Times New Roman" w:cs="宋体" w:hint="eastAsia"/>
                <w:color w:val="auto"/>
                <w:sz w:val="18"/>
              </w:rPr>
              <w:t>）</w:t>
            </w:r>
            <w:r>
              <w:rPr>
                <w:rFonts w:ascii="Times New Roman" w:eastAsia="宋体" w:hAnsi="Times New Roman" w:cs="宋体" w:hint="eastAsia"/>
                <w:color w:val="auto"/>
                <w:sz w:val="18"/>
              </w:rPr>
              <w:t>.</w:t>
            </w:r>
            <w:r>
              <w:rPr>
                <w:rFonts w:ascii="Times New Roman" w:eastAsia="宋体" w:hAnsi="Times New Roman" w:cs="宋体"/>
                <w:color w:val="auto"/>
                <w:sz w:val="18"/>
              </w:rPr>
              <w:t xml:space="preserve"> </w:t>
            </w:r>
            <w:r>
              <w:rPr>
                <w:rFonts w:ascii="Times New Roman" w:eastAsia="宋体" w:hAnsi="Times New Roman" w:cs="宋体"/>
                <w:color w:val="auto"/>
                <w:sz w:val="18"/>
              </w:rPr>
              <w:t>《汉语口语语法》</w:t>
            </w:r>
            <w:r>
              <w:rPr>
                <w:rFonts w:ascii="Times New Roman" w:eastAsia="宋体" w:hAnsi="Times New Roman" w:cs="宋体"/>
                <w:color w:val="auto"/>
                <w:sz w:val="18"/>
              </w:rPr>
              <w:t xml:space="preserve">. </w:t>
            </w:r>
            <w:r>
              <w:rPr>
                <w:rFonts w:ascii="Times New Roman" w:eastAsia="宋体" w:hAnsi="Times New Roman" w:cs="宋体"/>
                <w:color w:val="auto"/>
                <w:sz w:val="18"/>
              </w:rPr>
              <w:t>北京</w:t>
            </w:r>
            <w:r>
              <w:rPr>
                <w:rFonts w:ascii="Times New Roman" w:eastAsia="宋体" w:hAnsi="Times New Roman" w:cs="宋体"/>
                <w:color w:val="auto"/>
                <w:sz w:val="18"/>
              </w:rPr>
              <w:t xml:space="preserve">: </w:t>
            </w:r>
            <w:r>
              <w:rPr>
                <w:rFonts w:ascii="Times New Roman" w:eastAsia="宋体" w:hAnsi="Times New Roman" w:cs="宋体"/>
                <w:color w:val="auto"/>
                <w:sz w:val="18"/>
              </w:rPr>
              <w:t>商务印书馆</w:t>
            </w:r>
            <w:r>
              <w:rPr>
                <w:rFonts w:ascii="Times New Roman" w:eastAsia="宋体" w:hAnsi="Times New Roman" w:cs="宋体" w:hint="eastAsia"/>
                <w:color w:val="auto"/>
                <w:sz w:val="18"/>
              </w:rPr>
              <w:t xml:space="preserve">. </w:t>
            </w:r>
            <w:r>
              <w:rPr>
                <w:rFonts w:ascii="Times New Roman" w:eastAsia="宋体" w:hAnsi="Times New Roman" w:cs="宋体"/>
                <w:color w:val="auto"/>
                <w:sz w:val="18"/>
              </w:rPr>
              <w:t>原著</w:t>
            </w:r>
            <w:r>
              <w:rPr>
                <w:rFonts w:ascii="Times New Roman" w:eastAsia="宋体" w:hAnsi="Times New Roman" w:cs="宋体"/>
                <w:color w:val="auto"/>
                <w:sz w:val="18"/>
              </w:rPr>
              <w:t>: 1968.</w:t>
            </w:r>
            <w:r>
              <w:rPr>
                <w:rFonts w:ascii="Times New Roman" w:eastAsia="宋体" w:hAnsi="Times New Roman" w:cs="Times New Roman"/>
                <w:color w:val="auto"/>
                <w:sz w:val="18"/>
              </w:rPr>
              <w:t xml:space="preserve"> </w:t>
            </w:r>
          </w:p>
          <w:p w14:paraId="4C171A31" w14:textId="77777777" w:rsidR="00660D9B" w:rsidRDefault="00292472">
            <w:pPr>
              <w:widowControl/>
              <w:spacing w:before="0" w:after="0" w:line="400" w:lineRule="exact"/>
              <w:rPr>
                <w:ins w:id="4" w:author="毛毛虫" w:date="2023-01-11T00:09:00Z"/>
                <w:rFonts w:ascii="Times New Roman" w:eastAsia="宋体" w:hAnsi="Times New Roman" w:cs="Times New Roman"/>
                <w:color w:val="auto"/>
                <w:sz w:val="21"/>
                <w:szCs w:val="21"/>
              </w:rPr>
            </w:pPr>
            <w:r>
              <w:rPr>
                <w:rFonts w:ascii="Times New Roman" w:eastAsia="宋体" w:hAnsi="Times New Roman" w:cs="Times New Roman" w:hint="eastAsia"/>
                <w:color w:val="auto"/>
                <w:sz w:val="18"/>
              </w:rPr>
              <w:t>Z</w:t>
            </w:r>
            <w:r>
              <w:rPr>
                <w:rFonts w:ascii="Times New Roman" w:eastAsia="宋体" w:hAnsi="Times New Roman" w:cs="Times New Roman"/>
                <w:color w:val="auto"/>
                <w:sz w:val="18"/>
              </w:rPr>
              <w:t xml:space="preserve">hao, </w:t>
            </w:r>
            <w:proofErr w:type="spellStart"/>
            <w:ins w:id="5" w:author="毛毛虫" w:date="2023-01-11T11:09:00Z">
              <w:r>
                <w:rPr>
                  <w:rFonts w:ascii="Times New Roman" w:eastAsia="宋体" w:hAnsi="Times New Roman" w:cs="Times New Roman" w:hint="eastAsia"/>
                  <w:color w:val="auto"/>
                  <w:sz w:val="18"/>
                </w:rPr>
                <w:t>Yuanren</w:t>
              </w:r>
            </w:ins>
            <w:proofErr w:type="spellEnd"/>
            <w:r>
              <w:rPr>
                <w:rFonts w:ascii="Times New Roman" w:eastAsia="宋体" w:hAnsi="Times New Roman" w:cs="Times New Roman" w:hint="eastAsia"/>
                <w:color w:val="auto"/>
                <w:sz w:val="18"/>
              </w:rPr>
              <w:t>（</w:t>
            </w:r>
            <w:r>
              <w:rPr>
                <w:rFonts w:ascii="Times New Roman" w:eastAsia="宋体" w:hAnsi="Times New Roman" w:cs="Times New Roman" w:hint="eastAsia"/>
                <w:color w:val="auto"/>
                <w:sz w:val="18"/>
              </w:rPr>
              <w:t>1979</w:t>
            </w:r>
            <w:r>
              <w:rPr>
                <w:rFonts w:ascii="Times New Roman" w:eastAsia="宋体" w:hAnsi="Times New Roman" w:cs="Times New Roman" w:hint="eastAsia"/>
                <w:color w:val="auto"/>
                <w:sz w:val="18"/>
              </w:rPr>
              <w:t>）</w:t>
            </w:r>
            <w:r>
              <w:rPr>
                <w:rFonts w:ascii="Times New Roman" w:eastAsia="宋体" w:hAnsi="Times New Roman" w:cs="Times New Roman" w:hint="eastAsia"/>
                <w:color w:val="auto"/>
                <w:sz w:val="18"/>
              </w:rPr>
              <w:t xml:space="preserve">. </w:t>
            </w:r>
            <w:r>
              <w:rPr>
                <w:rFonts w:ascii="Times New Roman" w:eastAsia="宋体" w:hAnsi="Times New Roman" w:cs="Times New Roman"/>
                <w:i/>
                <w:color w:val="auto"/>
                <w:sz w:val="18"/>
              </w:rPr>
              <w:t>A Grammar of Spoken Chinese</w:t>
            </w:r>
            <w:r>
              <w:rPr>
                <w:rFonts w:ascii="Times New Roman" w:eastAsia="宋体" w:hAnsi="Times New Roman" w:cs="Times New Roman" w:hint="eastAsia"/>
                <w:iCs/>
                <w:color w:val="auto"/>
                <w:sz w:val="18"/>
              </w:rPr>
              <w:t>（</w:t>
            </w:r>
            <w:r>
              <w:rPr>
                <w:rFonts w:ascii="Times New Roman" w:eastAsia="宋体" w:hAnsi="Times New Roman" w:cs="Times New Roman" w:hint="eastAsia"/>
                <w:iCs/>
                <w:color w:val="auto"/>
                <w:sz w:val="18"/>
              </w:rPr>
              <w:t xml:space="preserve"> </w:t>
            </w:r>
            <w:proofErr w:type="spellStart"/>
            <w:r>
              <w:rPr>
                <w:rFonts w:ascii="Times New Roman" w:eastAsia="宋体" w:hAnsi="Times New Roman" w:cs="Times New Roman" w:hint="eastAsia"/>
                <w:iCs/>
                <w:color w:val="auto"/>
                <w:sz w:val="18"/>
              </w:rPr>
              <w:t>Lv</w:t>
            </w:r>
            <w:proofErr w:type="spellEnd"/>
            <w:r>
              <w:rPr>
                <w:rFonts w:ascii="Times New Roman" w:eastAsia="宋体" w:hAnsi="Times New Roman" w:cs="Times New Roman" w:hint="eastAsia"/>
                <w:iCs/>
                <w:color w:val="auto"/>
                <w:sz w:val="18"/>
              </w:rPr>
              <w:t>, S. Trans.</w:t>
            </w:r>
            <w:r>
              <w:rPr>
                <w:rFonts w:ascii="Times New Roman" w:eastAsia="宋体" w:hAnsi="Times New Roman" w:cs="Times New Roman" w:hint="eastAsia"/>
                <w:iCs/>
                <w:color w:val="auto"/>
                <w:sz w:val="18"/>
              </w:rPr>
              <w:t>）</w:t>
            </w:r>
            <w:r>
              <w:rPr>
                <w:rFonts w:ascii="Times New Roman" w:eastAsia="宋体" w:hAnsi="Times New Roman" w:cs="Times New Roman"/>
                <w:i/>
                <w:color w:val="auto"/>
                <w:sz w:val="18"/>
              </w:rPr>
              <w:t>.</w:t>
            </w:r>
            <w:r>
              <w:rPr>
                <w:rFonts w:ascii="Times New Roman" w:eastAsia="宋体" w:hAnsi="Times New Roman" w:cs="Times New Roman"/>
                <w:color w:val="ED7D31" w:themeColor="accent2"/>
                <w:sz w:val="18"/>
              </w:rPr>
              <w:t xml:space="preserve"> </w:t>
            </w:r>
            <w:r>
              <w:rPr>
                <w:rFonts w:ascii="Times New Roman" w:eastAsia="宋体" w:hAnsi="Times New Roman" w:cs="Times New Roman" w:hint="eastAsia"/>
                <w:color w:val="auto"/>
                <w:sz w:val="18"/>
              </w:rPr>
              <w:t>Beijing: The Commercial Press. (Original work published 1968)</w:t>
            </w:r>
          </w:p>
          <w:p w14:paraId="2D54AEE1" w14:textId="77777777" w:rsidR="00660D9B" w:rsidRDefault="00660D9B">
            <w:pPr>
              <w:snapToGrid/>
              <w:spacing w:before="120" w:after="120" w:line="360" w:lineRule="auto"/>
              <w:jc w:val="both"/>
              <w:rPr>
                <w:rFonts w:ascii="Times New Roman" w:eastAsia="宋体" w:hAnsi="Times New Roman" w:cs="宋体"/>
                <w:sz w:val="18"/>
              </w:rPr>
            </w:pPr>
          </w:p>
        </w:tc>
        <w:tc>
          <w:tcPr>
            <w:tcW w:w="1011" w:type="pct"/>
            <w:tcBorders>
              <w:top w:val="single" w:sz="6" w:space="0" w:color="CBCDD1"/>
              <w:left w:val="single" w:sz="6" w:space="0" w:color="A6A6A6"/>
              <w:bottom w:val="single" w:sz="6" w:space="0" w:color="CBCDD1"/>
              <w:right w:val="single" w:sz="6" w:space="0" w:color="A6A6A6"/>
            </w:tcBorders>
            <w:tcMar>
              <w:top w:w="0" w:type="dxa"/>
              <w:left w:w="108" w:type="dxa"/>
              <w:bottom w:w="0" w:type="dxa"/>
              <w:right w:w="108" w:type="dxa"/>
            </w:tcMar>
            <w:vAlign w:val="top"/>
          </w:tcPr>
          <w:p w14:paraId="24C5C8DA" w14:textId="77777777" w:rsidR="00660D9B" w:rsidRDefault="00660D9B">
            <w:pPr>
              <w:snapToGrid/>
              <w:spacing w:before="120" w:after="120" w:line="360" w:lineRule="auto"/>
              <w:jc w:val="both"/>
              <w:rPr>
                <w:sz w:val="18"/>
              </w:rPr>
            </w:pPr>
          </w:p>
        </w:tc>
      </w:tr>
    </w:tbl>
    <w:p w14:paraId="578F8C38" w14:textId="77777777" w:rsidR="00660D9B" w:rsidRDefault="00660D9B">
      <w:pPr>
        <w:snapToGrid/>
        <w:spacing w:before="120" w:after="120" w:line="410" w:lineRule="auto"/>
        <w:rPr>
          <w:rFonts w:ascii="宋体" w:eastAsia="宋体" w:hAnsi="宋体" w:cs="宋体"/>
          <w:b/>
          <w:color w:val="auto"/>
          <w:sz w:val="24"/>
        </w:rPr>
      </w:pPr>
    </w:p>
    <w:p w14:paraId="390314F0" w14:textId="77777777" w:rsidR="00660D9B" w:rsidRDefault="00660D9B">
      <w:pPr>
        <w:snapToGrid/>
        <w:spacing w:before="120" w:after="120" w:line="411" w:lineRule="auto"/>
        <w:jc w:val="center"/>
        <w:rPr>
          <w:color w:val="auto"/>
        </w:rPr>
      </w:pPr>
    </w:p>
    <w:p w14:paraId="464717CC" w14:textId="77777777" w:rsidR="00660D9B" w:rsidRDefault="00660D9B">
      <w:pPr>
        <w:snapToGrid/>
        <w:spacing w:before="120" w:after="120" w:line="411" w:lineRule="auto"/>
        <w:jc w:val="center"/>
        <w:rPr>
          <w:color w:val="auto"/>
        </w:rPr>
      </w:pPr>
    </w:p>
    <w:p w14:paraId="3068DA6E" w14:textId="77777777" w:rsidR="00660D9B" w:rsidRDefault="00660D9B">
      <w:pPr>
        <w:snapToGrid/>
        <w:spacing w:before="120" w:after="120" w:line="411" w:lineRule="auto"/>
        <w:jc w:val="center"/>
        <w:rPr>
          <w:color w:val="auto"/>
        </w:rPr>
      </w:pPr>
    </w:p>
    <w:p w14:paraId="41908853" w14:textId="77777777" w:rsidR="00660D9B" w:rsidRDefault="00660D9B">
      <w:pPr>
        <w:snapToGrid/>
        <w:spacing w:before="120" w:after="120" w:line="411" w:lineRule="auto"/>
        <w:jc w:val="center"/>
        <w:rPr>
          <w:color w:val="auto"/>
        </w:rPr>
      </w:pPr>
    </w:p>
    <w:p w14:paraId="29253C06" w14:textId="77777777" w:rsidR="00660D9B" w:rsidRPr="00AB1830" w:rsidRDefault="00292472">
      <w:pPr>
        <w:pStyle w:val="2"/>
        <w:snapToGrid/>
        <w:spacing w:line="360" w:lineRule="auto"/>
        <w:jc w:val="center"/>
        <w:rPr>
          <w:rFonts w:ascii="方正小标宋简体" w:eastAsia="方正小标宋简体" w:hAnsi="方正公文小标宋" w:cs="方正公文小标宋" w:hint="eastAsia"/>
          <w:b w:val="0"/>
          <w:color w:val="auto"/>
          <w:sz w:val="44"/>
          <w:szCs w:val="44"/>
        </w:rPr>
      </w:pPr>
      <w:r w:rsidRPr="00AB1830">
        <w:rPr>
          <w:rFonts w:ascii="方正小标宋简体" w:eastAsia="方正小标宋简体" w:hAnsi="方正公文小标宋" w:cs="方正公文小标宋" w:hint="eastAsia"/>
          <w:bCs w:val="0"/>
          <w:color w:val="auto"/>
          <w:sz w:val="44"/>
          <w:szCs w:val="44"/>
        </w:rPr>
        <w:lastRenderedPageBreak/>
        <w:t>MLA</w:t>
      </w:r>
      <w:r w:rsidRPr="00AB1830">
        <w:rPr>
          <w:rFonts w:ascii="方正小标宋简体" w:eastAsia="方正小标宋简体" w:hAnsi="方正公文小标宋" w:cs="方正公文小标宋" w:hint="eastAsia"/>
          <w:b w:val="0"/>
          <w:color w:val="auto"/>
          <w:sz w:val="44"/>
          <w:szCs w:val="44"/>
        </w:rPr>
        <w:t>格式</w:t>
      </w:r>
    </w:p>
    <w:p w14:paraId="147C8BA6" w14:textId="77777777" w:rsidR="00660D9B" w:rsidRDefault="00660D9B">
      <w:pPr>
        <w:rPr>
          <w:rFonts w:ascii="黑体" w:eastAsia="黑体" w:hAnsi="黑体" w:cs="黑体"/>
          <w:color w:val="auto"/>
          <w:sz w:val="30"/>
        </w:rPr>
      </w:pPr>
    </w:p>
    <w:p w14:paraId="09060E23" w14:textId="77777777" w:rsidR="00660D9B" w:rsidRDefault="00292472">
      <w:pPr>
        <w:snapToGrid/>
        <w:spacing w:before="120" w:after="120" w:line="410" w:lineRule="auto"/>
        <w:contextualSpacing/>
        <w:rPr>
          <w:rFonts w:ascii="Arial" w:eastAsia="宋体" w:hAnsi="Arial" w:cs="Arial"/>
          <w:b/>
          <w:color w:val="auto"/>
          <w:sz w:val="28"/>
          <w:szCs w:val="28"/>
        </w:rPr>
      </w:pPr>
      <w:r>
        <w:rPr>
          <w:rFonts w:ascii="宋体" w:eastAsia="宋体" w:hAnsi="宋体" w:cs="宋体" w:hint="eastAsia"/>
          <w:b/>
          <w:bCs/>
          <w:color w:val="auto"/>
          <w:sz w:val="28"/>
          <w:szCs w:val="28"/>
        </w:rPr>
        <w:t>一、</w:t>
      </w:r>
      <w:r>
        <w:rPr>
          <w:rFonts w:ascii="Arial" w:eastAsia="宋体" w:hAnsi="Arial" w:cs="Arial"/>
          <w:b/>
          <w:color w:val="auto"/>
          <w:sz w:val="28"/>
          <w:szCs w:val="28"/>
        </w:rPr>
        <w:t>英文</w:t>
      </w:r>
      <w:r>
        <w:rPr>
          <w:rFonts w:ascii="Arial" w:eastAsia="宋体" w:hAnsi="Arial" w:cs="Arial" w:hint="eastAsia"/>
          <w:b/>
          <w:color w:val="auto"/>
          <w:sz w:val="28"/>
          <w:szCs w:val="28"/>
        </w:rPr>
        <w:t>来源参</w:t>
      </w:r>
      <w:r>
        <w:rPr>
          <w:rFonts w:ascii="Arial" w:eastAsia="宋体" w:hAnsi="Arial" w:cs="Arial"/>
          <w:b/>
          <w:color w:val="auto"/>
          <w:sz w:val="28"/>
          <w:szCs w:val="28"/>
        </w:rPr>
        <w:t>考文献格式</w:t>
      </w:r>
    </w:p>
    <w:p w14:paraId="48591C59" w14:textId="77777777" w:rsidR="00660D9B" w:rsidRDefault="00292472">
      <w:pPr>
        <w:pStyle w:val="1"/>
        <w:keepNext w:val="0"/>
        <w:keepLines w:val="0"/>
        <w:widowControl/>
        <w:numPr>
          <w:ilvl w:val="0"/>
          <w:numId w:val="2"/>
        </w:numPr>
        <w:spacing w:afterLines="40" w:after="96" w:line="360" w:lineRule="auto"/>
        <w:rPr>
          <w:color w:val="auto"/>
          <w:kern w:val="0"/>
          <w:sz w:val="28"/>
          <w:szCs w:val="28"/>
        </w:rPr>
      </w:pPr>
      <w:bookmarkStart w:id="6" w:name="_Toc156463108"/>
      <w:bookmarkStart w:id="7" w:name="_Toc156622962"/>
      <w:bookmarkStart w:id="8" w:name="_Toc156616389"/>
      <w:bookmarkStart w:id="9" w:name="_Toc156459587"/>
      <w:bookmarkStart w:id="10" w:name="_Toc156621036"/>
      <w:r>
        <w:rPr>
          <w:rFonts w:ascii="宋体" w:eastAsia="宋体" w:hAnsi="宋体" w:cs="宋体" w:hint="eastAsia"/>
          <w:color w:val="auto"/>
          <w:kern w:val="0"/>
          <w:sz w:val="28"/>
          <w:szCs w:val="28"/>
        </w:rPr>
        <w:t>文内引用格式</w:t>
      </w:r>
      <w:r>
        <w:rPr>
          <w:rFonts w:ascii="Times New Roman" w:hAnsi="Times New Roman" w:cs="Times New Roman"/>
          <w:color w:val="auto"/>
          <w:kern w:val="0"/>
          <w:sz w:val="28"/>
          <w:szCs w:val="28"/>
        </w:rPr>
        <w:t>（</w:t>
      </w:r>
      <w:r>
        <w:rPr>
          <w:rFonts w:ascii="Times New Roman" w:hAnsi="Times New Roman" w:cs="Times New Roman"/>
          <w:color w:val="auto"/>
          <w:kern w:val="0"/>
          <w:sz w:val="28"/>
          <w:szCs w:val="28"/>
        </w:rPr>
        <w:t>In-Text Citations</w:t>
      </w:r>
      <w:r>
        <w:rPr>
          <w:rFonts w:ascii="Times New Roman" w:hAnsi="Times New Roman" w:cs="Times New Roman"/>
          <w:color w:val="auto"/>
          <w:kern w:val="0"/>
          <w:sz w:val="28"/>
          <w:szCs w:val="28"/>
        </w:rPr>
        <w:t>）</w:t>
      </w:r>
      <w:bookmarkEnd w:id="6"/>
      <w:bookmarkEnd w:id="7"/>
      <w:bookmarkEnd w:id="8"/>
      <w:bookmarkEnd w:id="9"/>
      <w:bookmarkEnd w:id="10"/>
    </w:p>
    <w:p w14:paraId="1DA14EB0" w14:textId="77777777" w:rsidR="00660D9B" w:rsidRDefault="00292472">
      <w:pPr>
        <w:spacing w:afterLines="40" w:after="96"/>
        <w:ind w:firstLineChars="200" w:firstLine="440"/>
        <w:rPr>
          <w:rFonts w:ascii="宋体" w:eastAsia="宋体" w:hAnsi="宋体" w:cs="宋体"/>
          <w:color w:val="auto"/>
          <w:lang w:val="en"/>
        </w:rPr>
      </w:pPr>
      <w:r>
        <w:rPr>
          <w:rFonts w:ascii="宋体" w:eastAsia="宋体" w:hAnsi="宋体" w:cs="宋体" w:hint="eastAsia"/>
          <w:color w:val="auto"/>
          <w:lang w:val="en"/>
        </w:rPr>
        <w:t>文内引用是指在论文中对其它文献内容进行直</w:t>
      </w:r>
      <w:r>
        <w:rPr>
          <w:rFonts w:ascii="宋体" w:eastAsia="宋体" w:hAnsi="宋体" w:cs="宋体" w:hint="eastAsia"/>
          <w:color w:val="auto"/>
        </w:rPr>
        <w:t>接</w:t>
      </w:r>
      <w:r>
        <w:rPr>
          <w:rFonts w:ascii="宋体" w:eastAsia="宋体" w:hAnsi="宋体" w:cs="宋体" w:hint="eastAsia"/>
          <w:color w:val="auto"/>
          <w:lang w:val="en"/>
        </w:rPr>
        <w:t>引用或对文献中的某些观点、内容进行诠释。以下</w:t>
      </w:r>
      <w:r>
        <w:rPr>
          <w:rFonts w:ascii="宋体" w:eastAsia="宋体" w:hAnsi="宋体" w:cs="宋体" w:hint="eastAsia"/>
          <w:color w:val="auto"/>
        </w:rPr>
        <w:t>为</w:t>
      </w:r>
      <w:r>
        <w:rPr>
          <w:rFonts w:ascii="宋体" w:eastAsia="宋体" w:hAnsi="宋体" w:cs="宋体" w:hint="eastAsia"/>
          <w:color w:val="auto"/>
          <w:lang w:val="en"/>
        </w:rPr>
        <w:t>文内引用时可能遇到的情况及其相应的处理方法。</w:t>
      </w:r>
    </w:p>
    <w:p w14:paraId="50546CEF" w14:textId="77777777" w:rsidR="00660D9B" w:rsidRDefault="00292472">
      <w:pPr>
        <w:pStyle w:val="2"/>
        <w:keepNext w:val="0"/>
        <w:widowControl/>
        <w:numPr>
          <w:ilvl w:val="1"/>
          <w:numId w:val="3"/>
        </w:numPr>
        <w:tabs>
          <w:tab w:val="left" w:pos="540"/>
        </w:tabs>
        <w:spacing w:afterLines="40" w:after="96"/>
        <w:rPr>
          <w:rFonts w:ascii="Times New Roman" w:eastAsia="宋体" w:hAnsi="Times New Roman" w:cs="Times New Roman"/>
          <w:color w:val="auto"/>
          <w:sz w:val="24"/>
          <w:lang w:val="en"/>
        </w:rPr>
      </w:pPr>
      <w:bookmarkStart w:id="11" w:name="_Toc156622963"/>
      <w:bookmarkStart w:id="12" w:name="_Toc156621037"/>
      <w:bookmarkStart w:id="13" w:name="_Toc156616390"/>
      <w:bookmarkStart w:id="14" w:name="_Toc156459588"/>
      <w:bookmarkStart w:id="15" w:name="_Toc156463109"/>
      <w:r>
        <w:rPr>
          <w:rFonts w:ascii="宋体" w:eastAsia="宋体" w:hAnsi="宋体"/>
          <w:color w:val="auto"/>
          <w:sz w:val="24"/>
          <w:lang w:val="en"/>
        </w:rPr>
        <w:t>基本引用格式</w:t>
      </w:r>
      <w:r>
        <w:rPr>
          <w:rFonts w:eastAsia="宋体" w:hAnsi="宋体"/>
          <w:color w:val="auto"/>
          <w:sz w:val="24"/>
          <w:lang w:val="en"/>
        </w:rPr>
        <w:t>（</w:t>
      </w:r>
      <w:r>
        <w:rPr>
          <w:rFonts w:ascii="Times New Roman" w:eastAsia="宋体" w:hAnsi="Times New Roman" w:cs="Times New Roman"/>
          <w:color w:val="auto"/>
          <w:sz w:val="24"/>
          <w:lang w:val="en"/>
        </w:rPr>
        <w:t>Basic In-Text Citation Rules</w:t>
      </w:r>
      <w:r>
        <w:rPr>
          <w:rFonts w:ascii="Times New Roman" w:eastAsia="宋体" w:hAnsi="Times New Roman" w:cs="Times New Roman"/>
          <w:color w:val="auto"/>
          <w:sz w:val="24"/>
          <w:lang w:val="en"/>
        </w:rPr>
        <w:t>）</w:t>
      </w:r>
      <w:bookmarkEnd w:id="11"/>
      <w:bookmarkEnd w:id="12"/>
      <w:bookmarkEnd w:id="13"/>
      <w:bookmarkEnd w:id="14"/>
      <w:bookmarkEnd w:id="15"/>
    </w:p>
    <w:p w14:paraId="51E3F31A"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根据MLA格式的要求，如引用他人作品，应该用 “文内/括号内引用法 (</w:t>
      </w:r>
      <w:r>
        <w:rPr>
          <w:rFonts w:ascii="Times New Roman" w:eastAsia="宋体" w:hAnsi="Times New Roman" w:cs="Times New Roman"/>
          <w:color w:val="auto"/>
          <w:kern w:val="0"/>
          <w:sz w:val="24"/>
          <w:szCs w:val="24"/>
          <w:lang w:val="en"/>
        </w:rPr>
        <w:t>parenthetical citation</w:t>
      </w:r>
      <w:r>
        <w:rPr>
          <w:rFonts w:ascii="宋体" w:eastAsia="宋体" w:hAnsi="宋体" w:cs="宋体" w:hint="eastAsia"/>
          <w:color w:val="auto"/>
          <w:kern w:val="0"/>
          <w:sz w:val="24"/>
          <w:szCs w:val="24"/>
          <w:lang w:val="en"/>
        </w:rPr>
        <w:t>)”对其出处进行标注。</w:t>
      </w:r>
    </w:p>
    <w:p w14:paraId="30F203F6" w14:textId="77777777" w:rsidR="00660D9B" w:rsidRDefault="00292472">
      <w:pPr>
        <w:widowControl/>
        <w:numPr>
          <w:ilvl w:val="0"/>
          <w:numId w:val="4"/>
        </w:numPr>
        <w:tabs>
          <w:tab w:val="left" w:pos="360"/>
        </w:tabs>
        <w:spacing w:afterLines="40" w:after="96"/>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 xml:space="preserve"> 引文的出处应紧跟在引文或对引文观点、内容的诠释之后；格式为：（作者姓名+空格+引文所在页码）。例</w:t>
      </w:r>
      <w:r>
        <w:rPr>
          <w:rFonts w:ascii="宋体" w:eastAsia="宋体" w:hAnsi="宋体" w:cs="宋体" w:hint="eastAsia"/>
          <w:color w:val="auto"/>
          <w:kern w:val="0"/>
          <w:sz w:val="24"/>
          <w:szCs w:val="24"/>
        </w:rPr>
        <w:t>如</w:t>
      </w:r>
      <w:r>
        <w:rPr>
          <w:rFonts w:ascii="宋体" w:eastAsia="宋体" w:hAnsi="宋体" w:cs="宋体" w:hint="eastAsia"/>
          <w:color w:val="auto"/>
          <w:kern w:val="0"/>
          <w:sz w:val="24"/>
          <w:szCs w:val="24"/>
          <w:lang w:val="en"/>
        </w:rPr>
        <w:t>：</w:t>
      </w:r>
    </w:p>
    <w:p w14:paraId="4F8ED433" w14:textId="77777777" w:rsidR="00660D9B" w:rsidRDefault="00292472">
      <w:pPr>
        <w:widowControl/>
        <w:tabs>
          <w:tab w:val="left" w:pos="360"/>
        </w:tabs>
        <w:spacing w:afterLines="40" w:after="96"/>
        <w:ind w:firstLineChars="200" w:firstLine="480"/>
        <w:rPr>
          <w:rFonts w:ascii="宋体" w:eastAsia="宋体" w:hAnsi="宋体" w:cs="宋体"/>
          <w:color w:val="auto"/>
          <w:kern w:val="0"/>
          <w:sz w:val="24"/>
          <w:szCs w:val="24"/>
          <w:lang w:val="en"/>
        </w:rPr>
      </w:pPr>
      <w:r>
        <w:rPr>
          <w:rFonts w:ascii="Times New Roman" w:eastAsia="宋体" w:hAnsi="Times New Roman" w:cs="Times New Roman"/>
          <w:color w:val="auto"/>
          <w:kern w:val="0"/>
          <w:sz w:val="24"/>
          <w:szCs w:val="24"/>
          <w:lang w:val="en"/>
        </w:rPr>
        <w:t>Human beings have been described as symbol-using animals (Burke 3).</w:t>
      </w:r>
    </w:p>
    <w:p w14:paraId="356F8E95" w14:textId="77777777" w:rsidR="00660D9B" w:rsidRDefault="00292472">
      <w:pPr>
        <w:widowControl/>
        <w:numPr>
          <w:ilvl w:val="0"/>
          <w:numId w:val="4"/>
        </w:numPr>
        <w:tabs>
          <w:tab w:val="left" w:pos="360"/>
        </w:tabs>
        <w:spacing w:afterLines="40" w:after="96"/>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 xml:space="preserve"> 当原文作者不明时，要用缩写的文献名来代替作者姓名。如文献的篇幅较短，文献名上要加引号；如篇幅较长，则将文献名斜体。</w:t>
      </w:r>
    </w:p>
    <w:p w14:paraId="13BDACBE" w14:textId="77777777" w:rsidR="00660D9B" w:rsidRDefault="00292472">
      <w:pPr>
        <w:widowControl/>
        <w:numPr>
          <w:ilvl w:val="0"/>
          <w:numId w:val="4"/>
        </w:numPr>
        <w:tabs>
          <w:tab w:val="left" w:pos="360"/>
        </w:tabs>
        <w:spacing w:afterLines="40" w:after="96"/>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 xml:space="preserve"> 文内引用项要与“</w:t>
      </w:r>
      <w:r>
        <w:rPr>
          <w:rFonts w:ascii="Times New Roman" w:eastAsia="宋体" w:hAnsi="Times New Roman" w:cs="Times New Roman"/>
          <w:color w:val="auto"/>
          <w:kern w:val="0"/>
          <w:sz w:val="24"/>
          <w:szCs w:val="24"/>
          <w:lang w:val="en"/>
        </w:rPr>
        <w:t>Works Cited</w:t>
      </w:r>
      <w:r>
        <w:rPr>
          <w:rFonts w:ascii="宋体" w:eastAsia="宋体" w:hAnsi="宋体" w:cs="宋体" w:hint="eastAsia"/>
          <w:color w:val="auto"/>
          <w:kern w:val="0"/>
          <w:sz w:val="24"/>
          <w:szCs w:val="24"/>
          <w:lang w:val="en"/>
        </w:rPr>
        <w:t>”页中的条目相对应。如上述对</w:t>
      </w:r>
      <w:r>
        <w:rPr>
          <w:rFonts w:ascii="Times New Roman" w:eastAsia="宋体" w:hAnsi="Times New Roman" w:cs="Times New Roman"/>
          <w:color w:val="auto"/>
          <w:kern w:val="0"/>
          <w:sz w:val="24"/>
          <w:szCs w:val="24"/>
          <w:lang w:val="en"/>
        </w:rPr>
        <w:t>Burke</w:t>
      </w:r>
      <w:r>
        <w:rPr>
          <w:rFonts w:ascii="宋体" w:eastAsia="宋体" w:hAnsi="宋体" w:cs="宋体" w:hint="eastAsia"/>
          <w:color w:val="auto"/>
          <w:kern w:val="0"/>
          <w:sz w:val="24"/>
          <w:szCs w:val="24"/>
          <w:lang w:val="en"/>
        </w:rPr>
        <w:t>的引用，在</w:t>
      </w:r>
      <w:r>
        <w:rPr>
          <w:rFonts w:ascii="Times New Roman" w:eastAsia="宋体" w:hAnsi="Times New Roman" w:cs="Times New Roman"/>
          <w:color w:val="auto"/>
          <w:kern w:val="0"/>
          <w:sz w:val="24"/>
          <w:szCs w:val="24"/>
          <w:lang w:val="en"/>
        </w:rPr>
        <w:t>Works Cited</w:t>
      </w:r>
      <w:r>
        <w:rPr>
          <w:rFonts w:ascii="宋体" w:eastAsia="宋体" w:hAnsi="宋体" w:cs="宋体" w:hint="eastAsia"/>
          <w:color w:val="auto"/>
          <w:kern w:val="0"/>
          <w:sz w:val="24"/>
          <w:szCs w:val="24"/>
          <w:lang w:val="en"/>
        </w:rPr>
        <w:t xml:space="preserve">中应有如下项： </w:t>
      </w:r>
    </w:p>
    <w:p w14:paraId="6E98BADB" w14:textId="77777777" w:rsidR="00660D9B" w:rsidRDefault="00292472">
      <w:pPr>
        <w:widowControl/>
        <w:spacing w:afterLines="40" w:after="96"/>
        <w:ind w:leftChars="275" w:left="1205"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Burke, Kenneth. </w:t>
      </w:r>
      <w:r>
        <w:rPr>
          <w:rFonts w:ascii="Times New Roman" w:eastAsia="宋体" w:hAnsi="Times New Roman" w:cs="Times New Roman"/>
          <w:i/>
          <w:iCs/>
          <w:color w:val="auto"/>
          <w:kern w:val="0"/>
          <w:sz w:val="24"/>
          <w:szCs w:val="24"/>
          <w:lang w:val="en"/>
        </w:rPr>
        <w:t>Language as Symbolic Action: Essays on Life, Literature, and Method</w:t>
      </w:r>
      <w:r>
        <w:rPr>
          <w:rFonts w:ascii="Times New Roman" w:eastAsia="宋体" w:hAnsi="Times New Roman" w:cs="Times New Roman"/>
          <w:color w:val="auto"/>
          <w:kern w:val="0"/>
          <w:sz w:val="24"/>
          <w:szCs w:val="24"/>
          <w:lang w:val="en"/>
        </w:rPr>
        <w:t>. Berkeley: U of California P, 1966.</w:t>
      </w:r>
    </w:p>
    <w:p w14:paraId="7445487C" w14:textId="77777777" w:rsidR="00660D9B" w:rsidRDefault="00292472">
      <w:pPr>
        <w:widowControl/>
        <w:numPr>
          <w:ilvl w:val="0"/>
          <w:numId w:val="4"/>
        </w:numPr>
        <w:tabs>
          <w:tab w:val="left" w:pos="360"/>
        </w:tabs>
        <w:spacing w:afterLines="40" w:after="96"/>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 xml:space="preserve"> 如同时进行多项文内引用，用分号将各引用信息分开。例：</w:t>
      </w:r>
    </w:p>
    <w:p w14:paraId="20FAB0AA" w14:textId="77777777" w:rsidR="00660D9B" w:rsidRDefault="00292472">
      <w:pPr>
        <w:widowControl/>
        <w:spacing w:afterLines="40" w:after="96"/>
        <w:ind w:leftChars="300" w:left="1380" w:hangingChars="300" w:hanging="72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...as has been discussed elsewhere (Burke 3; Dewey 21).</w:t>
      </w:r>
    </w:p>
    <w:p w14:paraId="4C5827B9" w14:textId="77777777" w:rsidR="00660D9B" w:rsidRDefault="00292472">
      <w:pPr>
        <w:widowControl/>
        <w:numPr>
          <w:ilvl w:val="0"/>
          <w:numId w:val="4"/>
        </w:numPr>
        <w:tabs>
          <w:tab w:val="left" w:pos="360"/>
        </w:tabs>
        <w:spacing w:afterLines="40" w:after="96"/>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 xml:space="preserve"> 作者名可以出现在正文句子里，也可放在引语或对引语的诠释之后的括号中；页码只能出现在括号中，而不能出现在正文句子里。例如：</w:t>
      </w:r>
    </w:p>
    <w:p w14:paraId="6CF8C65C" w14:textId="77777777" w:rsidR="00660D9B" w:rsidRDefault="00292472">
      <w:pPr>
        <w:pStyle w:val="a3"/>
        <w:spacing w:afterLines="40" w:after="96"/>
        <w:ind w:leftChars="300" w:left="660" w:firstLineChars="200" w:firstLine="480"/>
        <w:rPr>
          <w:rFonts w:ascii="Times New Roman" w:eastAsia="宋体" w:hAnsi="Times New Roman" w:cs="Times New Roman"/>
          <w:color w:val="auto"/>
          <w:szCs w:val="24"/>
        </w:rPr>
      </w:pPr>
      <w:r>
        <w:rPr>
          <w:rFonts w:ascii="Times New Roman" w:eastAsia="宋体" w:hAnsi="Times New Roman" w:cs="Times New Roman"/>
          <w:color w:val="auto"/>
          <w:szCs w:val="24"/>
        </w:rPr>
        <w:t>Wordsworth stated that Romantic poetry was marked by a “spontaneous overflow of powerful feelings” (263).</w:t>
      </w:r>
    </w:p>
    <w:p w14:paraId="1EDEB5AE" w14:textId="77777777" w:rsidR="00660D9B" w:rsidRDefault="00292472">
      <w:pPr>
        <w:pStyle w:val="a3"/>
        <w:spacing w:afterLines="40" w:after="96"/>
        <w:ind w:leftChars="300" w:left="660" w:firstLineChars="200" w:firstLine="480"/>
        <w:rPr>
          <w:rFonts w:ascii="Times New Roman" w:eastAsia="宋体" w:hAnsi="Times New Roman" w:cs="Times New Roman"/>
          <w:color w:val="auto"/>
          <w:szCs w:val="24"/>
        </w:rPr>
      </w:pPr>
      <w:r>
        <w:rPr>
          <w:rFonts w:ascii="Times New Roman" w:eastAsia="宋体" w:hAnsi="Times New Roman" w:cs="Times New Roman"/>
          <w:color w:val="auto"/>
          <w:szCs w:val="24"/>
        </w:rPr>
        <w:t>Romantic poetry is characterized by the “spontaneous overflow of powerful feelings” (Wordsworth 263).</w:t>
      </w:r>
    </w:p>
    <w:p w14:paraId="60EC8A3C" w14:textId="77777777" w:rsidR="00660D9B" w:rsidRDefault="00660D9B">
      <w:pPr>
        <w:pStyle w:val="a3"/>
        <w:spacing w:afterLines="40" w:after="96"/>
        <w:ind w:leftChars="300" w:left="660" w:firstLineChars="200" w:firstLine="480"/>
        <w:rPr>
          <w:rFonts w:ascii="Times New Roman" w:eastAsia="宋体" w:hAnsi="Times New Roman" w:cs="Times New Roman"/>
          <w:color w:val="auto"/>
          <w:szCs w:val="24"/>
        </w:rPr>
      </w:pPr>
    </w:p>
    <w:p w14:paraId="6D7FF836" w14:textId="77777777" w:rsidR="00660D9B" w:rsidRDefault="00292472">
      <w:pPr>
        <w:widowControl/>
        <w:numPr>
          <w:ilvl w:val="1"/>
          <w:numId w:val="3"/>
        </w:numPr>
        <w:tabs>
          <w:tab w:val="left" w:pos="540"/>
        </w:tabs>
        <w:spacing w:afterLines="40" w:after="96"/>
        <w:outlineLvl w:val="3"/>
        <w:rPr>
          <w:rFonts w:ascii="宋体" w:eastAsia="宋体" w:hAnsi="宋体" w:cs="宋体"/>
          <w:bCs/>
          <w:color w:val="auto"/>
          <w:kern w:val="0"/>
          <w:sz w:val="24"/>
          <w:szCs w:val="24"/>
          <w:lang w:val="en"/>
        </w:rPr>
      </w:pPr>
      <w:bookmarkStart w:id="16" w:name="_Toc156622964"/>
      <w:bookmarkStart w:id="17" w:name="_Toc156621038"/>
      <w:bookmarkStart w:id="18" w:name="_Toc156616391"/>
      <w:bookmarkStart w:id="19" w:name="_Toc156463110"/>
      <w:bookmarkStart w:id="20" w:name="_Toc156459589"/>
      <w:r>
        <w:rPr>
          <w:rStyle w:val="20"/>
          <w:rFonts w:ascii="宋体" w:eastAsia="宋体" w:hAnsi="宋体" w:cs="宋体" w:hint="eastAsia"/>
          <w:color w:val="auto"/>
          <w:sz w:val="24"/>
          <w:szCs w:val="24"/>
        </w:rPr>
        <w:t>古典或经典著</w:t>
      </w:r>
      <w:bookmarkEnd w:id="16"/>
      <w:bookmarkEnd w:id="17"/>
      <w:bookmarkEnd w:id="18"/>
      <w:r>
        <w:rPr>
          <w:rFonts w:ascii="宋体" w:eastAsia="宋体" w:hAnsi="宋体" w:cs="宋体" w:hint="eastAsia"/>
          <w:b/>
          <w:bCs/>
          <w:color w:val="auto"/>
          <w:kern w:val="0"/>
          <w:sz w:val="24"/>
          <w:szCs w:val="24"/>
          <w:lang w:val="en"/>
        </w:rPr>
        <w:t>作引用格式</w:t>
      </w:r>
      <w:r>
        <w:rPr>
          <w:rStyle w:val="20"/>
          <w:rFonts w:ascii="宋体" w:eastAsia="宋体" w:hAnsi="宋体" w:cs="宋体" w:hint="eastAsia"/>
          <w:color w:val="auto"/>
          <w:sz w:val="24"/>
          <w:szCs w:val="24"/>
        </w:rPr>
        <w:t>（</w:t>
      </w:r>
      <w:r>
        <w:rPr>
          <w:rStyle w:val="20"/>
          <w:rFonts w:ascii="Times New Roman" w:eastAsia="宋体" w:hAnsi="Times New Roman" w:cs="Times New Roman"/>
          <w:color w:val="auto"/>
          <w:sz w:val="24"/>
          <w:szCs w:val="24"/>
        </w:rPr>
        <w:t>Author-Page Citation for Classic and Literary Works with Multiple Editions</w:t>
      </w:r>
      <w:bookmarkEnd w:id="19"/>
      <w:bookmarkEnd w:id="20"/>
      <w:r>
        <w:rPr>
          <w:rFonts w:ascii="宋体" w:eastAsia="宋体" w:hAnsi="宋体" w:cs="宋体" w:hint="eastAsia"/>
          <w:bCs/>
          <w:color w:val="auto"/>
          <w:kern w:val="0"/>
          <w:sz w:val="24"/>
          <w:szCs w:val="24"/>
        </w:rPr>
        <w:t>）</w:t>
      </w:r>
    </w:p>
    <w:p w14:paraId="61621658" w14:textId="77777777" w:rsidR="00660D9B" w:rsidRDefault="00292472">
      <w:pPr>
        <w:widowControl/>
        <w:tabs>
          <w:tab w:val="left" w:pos="360"/>
        </w:tabs>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lastRenderedPageBreak/>
        <w:t>页码信息必不可少，</w:t>
      </w:r>
      <w:r>
        <w:rPr>
          <w:rFonts w:ascii="宋体" w:eastAsia="宋体" w:hAnsi="宋体" w:cs="宋体" w:hint="eastAsia"/>
          <w:color w:val="auto"/>
          <w:kern w:val="0"/>
          <w:sz w:val="24"/>
          <w:szCs w:val="24"/>
        </w:rPr>
        <w:t>此外还应</w:t>
      </w:r>
      <w:r>
        <w:rPr>
          <w:rFonts w:ascii="宋体" w:eastAsia="宋体" w:hAnsi="宋体" w:cs="宋体" w:hint="eastAsia"/>
          <w:color w:val="auto"/>
          <w:kern w:val="0"/>
          <w:sz w:val="24"/>
          <w:szCs w:val="24"/>
          <w:lang w:val="en"/>
        </w:rPr>
        <w:t>附上</w:t>
      </w:r>
      <w:r>
        <w:rPr>
          <w:rFonts w:ascii="宋体" w:eastAsia="宋体" w:hAnsi="宋体" w:cs="宋体" w:hint="eastAsia"/>
          <w:color w:val="auto"/>
          <w:kern w:val="0"/>
          <w:sz w:val="24"/>
          <w:szCs w:val="24"/>
        </w:rPr>
        <w:t>所引用</w:t>
      </w:r>
      <w:r>
        <w:rPr>
          <w:rStyle w:val="20"/>
          <w:rFonts w:ascii="宋体" w:eastAsia="宋体" w:hAnsi="宋体" w:cs="宋体" w:hint="eastAsia"/>
          <w:b w:val="0"/>
          <w:bCs w:val="0"/>
          <w:color w:val="auto"/>
          <w:sz w:val="24"/>
          <w:szCs w:val="24"/>
        </w:rPr>
        <w:t>著</w:t>
      </w:r>
      <w:r>
        <w:rPr>
          <w:rFonts w:ascii="宋体" w:eastAsia="宋体" w:hAnsi="宋体" w:cs="宋体" w:hint="eastAsia"/>
          <w:color w:val="auto"/>
          <w:kern w:val="0"/>
          <w:sz w:val="24"/>
          <w:szCs w:val="24"/>
          <w:lang w:val="en"/>
        </w:rPr>
        <w:t>作</w:t>
      </w:r>
      <w:r>
        <w:rPr>
          <w:rFonts w:ascii="宋体" w:eastAsia="宋体" w:hAnsi="宋体" w:cs="宋体" w:hint="eastAsia"/>
          <w:color w:val="auto"/>
          <w:kern w:val="0"/>
          <w:sz w:val="24"/>
          <w:szCs w:val="24"/>
        </w:rPr>
        <w:t>的</w:t>
      </w:r>
      <w:r>
        <w:rPr>
          <w:rFonts w:ascii="宋体" w:eastAsia="宋体" w:hAnsi="宋体" w:cs="宋体" w:hint="eastAsia"/>
          <w:color w:val="auto"/>
          <w:kern w:val="0"/>
          <w:sz w:val="24"/>
          <w:szCs w:val="24"/>
          <w:lang w:val="en"/>
        </w:rPr>
        <w:t>卷（vol.）、部 (bk.)、部分（pt.）、章(</w:t>
      </w:r>
      <w:proofErr w:type="spellStart"/>
      <w:r>
        <w:rPr>
          <w:rFonts w:ascii="宋体" w:eastAsia="宋体" w:hAnsi="宋体" w:cs="宋体" w:hint="eastAsia"/>
          <w:color w:val="auto"/>
          <w:kern w:val="0"/>
          <w:sz w:val="24"/>
          <w:szCs w:val="24"/>
          <w:lang w:val="en"/>
        </w:rPr>
        <w:t>ch.</w:t>
      </w:r>
      <w:proofErr w:type="spellEnd"/>
      <w:r>
        <w:rPr>
          <w:rFonts w:ascii="宋体" w:eastAsia="宋体" w:hAnsi="宋体" w:cs="宋体" w:hint="eastAsia"/>
          <w:color w:val="auto"/>
          <w:kern w:val="0"/>
          <w:sz w:val="24"/>
          <w:szCs w:val="24"/>
          <w:lang w:val="en"/>
        </w:rPr>
        <w:t>)、小节(sec.)、段落(par.) 等信息。注意</w:t>
      </w:r>
      <w:r>
        <w:rPr>
          <w:rFonts w:ascii="宋体" w:eastAsia="宋体" w:hAnsi="宋体" w:cs="宋体" w:hint="eastAsia"/>
          <w:color w:val="auto"/>
          <w:kern w:val="0"/>
          <w:sz w:val="24"/>
          <w:szCs w:val="24"/>
        </w:rPr>
        <w:t>使用正确的</w:t>
      </w:r>
      <w:r>
        <w:rPr>
          <w:rFonts w:ascii="宋体" w:eastAsia="宋体" w:hAnsi="宋体" w:cs="宋体" w:hint="eastAsia"/>
          <w:color w:val="auto"/>
          <w:kern w:val="0"/>
          <w:sz w:val="24"/>
          <w:szCs w:val="24"/>
          <w:lang w:val="en"/>
        </w:rPr>
        <w:t>缩写形式。例</w:t>
      </w:r>
      <w:r>
        <w:rPr>
          <w:rFonts w:ascii="宋体" w:eastAsia="宋体" w:hAnsi="宋体" w:cs="宋体" w:hint="eastAsia"/>
          <w:color w:val="auto"/>
          <w:kern w:val="0"/>
          <w:sz w:val="24"/>
          <w:szCs w:val="24"/>
        </w:rPr>
        <w:t>如</w:t>
      </w:r>
      <w:r>
        <w:rPr>
          <w:rFonts w:ascii="宋体" w:eastAsia="宋体" w:hAnsi="宋体" w:cs="宋体" w:hint="eastAsia"/>
          <w:color w:val="auto"/>
          <w:kern w:val="0"/>
          <w:sz w:val="24"/>
          <w:szCs w:val="24"/>
          <w:lang w:val="en"/>
        </w:rPr>
        <w:t>：</w:t>
      </w:r>
    </w:p>
    <w:p w14:paraId="0B000903" w14:textId="77777777" w:rsidR="00660D9B" w:rsidRDefault="00292472">
      <w:pPr>
        <w:widowControl/>
        <w:tabs>
          <w:tab w:val="left" w:pos="360"/>
        </w:tabs>
        <w:spacing w:afterLines="40" w:after="96"/>
        <w:ind w:firstLineChars="200" w:firstLine="480"/>
        <w:rPr>
          <w:rFonts w:ascii="Times New Roman" w:eastAsia="宋体" w:hAnsi="Times New Roman" w:cs="Times New Roman"/>
          <w:color w:val="auto"/>
          <w:sz w:val="24"/>
          <w:szCs w:val="24"/>
        </w:rPr>
      </w:pPr>
      <w:r>
        <w:rPr>
          <w:rFonts w:ascii="Times New Roman" w:eastAsia="宋体" w:hAnsi="Times New Roman" w:cs="Times New Roman"/>
          <w:color w:val="auto"/>
          <w:sz w:val="24"/>
          <w:szCs w:val="24"/>
        </w:rPr>
        <w:t xml:space="preserve">Marx and Engels described human history as marked by class struggles (79; </w:t>
      </w:r>
      <w:proofErr w:type="spellStart"/>
      <w:r>
        <w:rPr>
          <w:rFonts w:ascii="Times New Roman" w:eastAsia="宋体" w:hAnsi="Times New Roman" w:cs="Times New Roman"/>
          <w:color w:val="auto"/>
          <w:sz w:val="24"/>
          <w:szCs w:val="24"/>
        </w:rPr>
        <w:t>ch.</w:t>
      </w:r>
      <w:proofErr w:type="spellEnd"/>
      <w:r>
        <w:rPr>
          <w:rFonts w:ascii="Times New Roman" w:eastAsia="宋体" w:hAnsi="Times New Roman" w:cs="Times New Roman"/>
          <w:color w:val="auto"/>
          <w:sz w:val="24"/>
          <w:szCs w:val="24"/>
        </w:rPr>
        <w:t xml:space="preserve"> 1).</w:t>
      </w:r>
    </w:p>
    <w:p w14:paraId="1B665FCE" w14:textId="77777777" w:rsidR="00660D9B" w:rsidRDefault="00660D9B">
      <w:pPr>
        <w:widowControl/>
        <w:tabs>
          <w:tab w:val="left" w:pos="360"/>
        </w:tabs>
        <w:spacing w:afterLines="40" w:after="96"/>
        <w:rPr>
          <w:rFonts w:ascii="Times New Roman" w:eastAsia="宋体" w:hAnsi="Times New Roman" w:cs="Times New Roman"/>
          <w:color w:val="auto"/>
          <w:lang w:val="en"/>
        </w:rPr>
      </w:pPr>
    </w:p>
    <w:p w14:paraId="41761FA7" w14:textId="77777777" w:rsidR="00660D9B" w:rsidRDefault="00292472">
      <w:pPr>
        <w:pStyle w:val="2"/>
        <w:keepNext w:val="0"/>
        <w:widowControl/>
        <w:numPr>
          <w:ilvl w:val="1"/>
          <w:numId w:val="3"/>
        </w:numPr>
        <w:tabs>
          <w:tab w:val="left" w:pos="540"/>
        </w:tabs>
        <w:spacing w:afterLines="40" w:after="96"/>
        <w:rPr>
          <w:rFonts w:ascii="宋体" w:eastAsia="宋体" w:hAnsi="宋体" w:cs="宋体"/>
          <w:color w:val="auto"/>
          <w:sz w:val="24"/>
        </w:rPr>
      </w:pPr>
      <w:bookmarkStart w:id="21" w:name="_Toc156459590"/>
      <w:bookmarkStart w:id="22" w:name="_Toc156463111"/>
      <w:bookmarkStart w:id="23" w:name="_Toc156616392"/>
      <w:bookmarkStart w:id="24" w:name="_Toc156621039"/>
      <w:bookmarkStart w:id="25" w:name="_Toc156622965"/>
      <w:r>
        <w:rPr>
          <w:rFonts w:ascii="宋体" w:eastAsia="宋体" w:hAnsi="宋体" w:cs="宋体" w:hint="eastAsia"/>
          <w:color w:val="auto"/>
          <w:sz w:val="24"/>
        </w:rPr>
        <w:t>引用多位同姓作者的格式</w:t>
      </w:r>
      <w:r>
        <w:rPr>
          <w:rFonts w:ascii="宋体" w:eastAsia="宋体" w:hAnsi="宋体" w:cs="宋体" w:hint="eastAsia"/>
          <w:color w:val="auto"/>
          <w:sz w:val="24"/>
          <w:lang w:val="en"/>
        </w:rPr>
        <w:t>（</w:t>
      </w:r>
      <w:r>
        <w:rPr>
          <w:rFonts w:ascii="Times New Roman" w:eastAsia="宋体" w:hAnsi="Times New Roman" w:cs="Times New Roman"/>
          <w:color w:val="auto"/>
          <w:sz w:val="24"/>
        </w:rPr>
        <w:t>Citing Authors with Same Last Names</w:t>
      </w:r>
      <w:r>
        <w:rPr>
          <w:rFonts w:ascii="宋体" w:eastAsia="宋体" w:hAnsi="宋体" w:cs="宋体" w:hint="eastAsia"/>
          <w:color w:val="auto"/>
          <w:sz w:val="24"/>
          <w:lang w:val="en"/>
        </w:rPr>
        <w:t>）</w:t>
      </w:r>
      <w:bookmarkEnd w:id="21"/>
      <w:bookmarkEnd w:id="22"/>
      <w:bookmarkEnd w:id="23"/>
      <w:bookmarkEnd w:id="24"/>
      <w:bookmarkEnd w:id="25"/>
    </w:p>
    <w:p w14:paraId="6BA91DE3" w14:textId="77777777" w:rsidR="00660D9B" w:rsidRDefault="00292472">
      <w:pPr>
        <w:widowControl/>
        <w:tabs>
          <w:tab w:val="left" w:pos="360"/>
        </w:tabs>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如</w:t>
      </w:r>
      <w:r>
        <w:rPr>
          <w:rFonts w:ascii="宋体" w:eastAsia="宋体" w:hAnsi="宋体" w:cs="宋体" w:hint="eastAsia"/>
          <w:color w:val="auto"/>
          <w:kern w:val="0"/>
          <w:sz w:val="24"/>
          <w:szCs w:val="24"/>
        </w:rPr>
        <w:t>被引用的</w:t>
      </w:r>
      <w:r>
        <w:rPr>
          <w:rFonts w:ascii="宋体" w:eastAsia="宋体" w:hAnsi="宋体" w:cs="宋体" w:hint="eastAsia"/>
          <w:color w:val="auto"/>
          <w:kern w:val="0"/>
          <w:sz w:val="24"/>
          <w:szCs w:val="24"/>
          <w:lang w:val="en"/>
        </w:rPr>
        <w:t>两位或多位作者同姓，在引用信息中给出他们名的首字母，</w:t>
      </w:r>
      <w:r>
        <w:rPr>
          <w:rFonts w:ascii="宋体" w:eastAsia="宋体" w:hAnsi="宋体" w:cs="宋体" w:hint="eastAsia"/>
          <w:color w:val="auto"/>
          <w:kern w:val="0"/>
          <w:sz w:val="24"/>
          <w:szCs w:val="24"/>
        </w:rPr>
        <w:t>若</w:t>
      </w:r>
      <w:r>
        <w:rPr>
          <w:rFonts w:ascii="宋体" w:eastAsia="宋体" w:hAnsi="宋体" w:cs="宋体" w:hint="eastAsia"/>
          <w:color w:val="auto"/>
          <w:kern w:val="0"/>
          <w:sz w:val="24"/>
          <w:szCs w:val="24"/>
          <w:lang w:val="en"/>
        </w:rPr>
        <w:t>他们名的首字母也相同，则给出其全名。例</w:t>
      </w:r>
      <w:r>
        <w:rPr>
          <w:rFonts w:ascii="宋体" w:eastAsia="宋体" w:hAnsi="宋体" w:cs="宋体" w:hint="eastAsia"/>
          <w:color w:val="auto"/>
          <w:kern w:val="0"/>
          <w:sz w:val="24"/>
          <w:szCs w:val="24"/>
        </w:rPr>
        <w:t>如</w:t>
      </w:r>
      <w:r>
        <w:rPr>
          <w:rFonts w:ascii="宋体" w:eastAsia="宋体" w:hAnsi="宋体" w:cs="宋体" w:hint="eastAsia"/>
          <w:color w:val="auto"/>
          <w:kern w:val="0"/>
          <w:sz w:val="24"/>
          <w:szCs w:val="24"/>
          <w:lang w:val="en"/>
        </w:rPr>
        <w:t>：</w:t>
      </w:r>
    </w:p>
    <w:p w14:paraId="51EC6D99" w14:textId="77777777" w:rsidR="00660D9B" w:rsidRDefault="00292472">
      <w:pPr>
        <w:widowControl/>
        <w:spacing w:afterLines="40" w:after="96"/>
        <w:ind w:firstLineChars="200" w:firstLine="48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Although some medical ethicists claim that cloning will lead to designer children (R. Miller 12), others note that the advantages for medical research outweigh this consideration (A. Miller 46).</w:t>
      </w:r>
    </w:p>
    <w:p w14:paraId="76356237" w14:textId="77777777" w:rsidR="00660D9B" w:rsidRDefault="00660D9B">
      <w:pPr>
        <w:widowControl/>
        <w:spacing w:afterLines="40" w:after="96"/>
        <w:ind w:firstLineChars="200" w:firstLine="440"/>
        <w:rPr>
          <w:rFonts w:ascii="Times New Roman" w:eastAsia="宋体" w:hAnsi="Times New Roman" w:cs="Times New Roman"/>
          <w:color w:val="auto"/>
          <w:kern w:val="0"/>
          <w:lang w:val="en"/>
        </w:rPr>
      </w:pPr>
    </w:p>
    <w:p w14:paraId="7905DDCD" w14:textId="77777777" w:rsidR="00660D9B" w:rsidRDefault="00292472">
      <w:pPr>
        <w:pStyle w:val="2"/>
        <w:keepNext w:val="0"/>
        <w:widowControl/>
        <w:numPr>
          <w:ilvl w:val="1"/>
          <w:numId w:val="3"/>
        </w:numPr>
        <w:tabs>
          <w:tab w:val="left" w:pos="540"/>
        </w:tabs>
        <w:spacing w:afterLines="40" w:after="96"/>
        <w:rPr>
          <w:rFonts w:ascii="宋体" w:eastAsia="宋体" w:hAnsi="宋体" w:cs="宋体"/>
          <w:color w:val="auto"/>
          <w:sz w:val="24"/>
          <w:lang w:val="en"/>
        </w:rPr>
      </w:pPr>
      <w:bookmarkStart w:id="26" w:name="_Toc156459591"/>
      <w:bookmarkStart w:id="27" w:name="_Toc156621040"/>
      <w:bookmarkStart w:id="28" w:name="_Toc156622966"/>
      <w:bookmarkStart w:id="29" w:name="_Toc156616393"/>
      <w:bookmarkStart w:id="30" w:name="_Toc156463112"/>
      <w:r>
        <w:rPr>
          <w:rFonts w:ascii="宋体" w:eastAsia="宋体" w:hAnsi="宋体" w:cs="宋体" w:hint="eastAsia"/>
          <w:color w:val="auto"/>
          <w:sz w:val="24"/>
          <w:lang w:val="en"/>
        </w:rPr>
        <w:t>引用同位作者多部作品的格式（</w:t>
      </w:r>
      <w:r>
        <w:rPr>
          <w:rFonts w:ascii="Times New Roman" w:eastAsia="宋体" w:hAnsi="Times New Roman" w:cs="Times New Roman"/>
          <w:color w:val="auto"/>
          <w:sz w:val="24"/>
          <w:lang w:val="en"/>
        </w:rPr>
        <w:t>Citing Multiple Works by the Same Author</w:t>
      </w:r>
      <w:r>
        <w:rPr>
          <w:rFonts w:ascii="宋体" w:eastAsia="宋体" w:hAnsi="宋体" w:cs="宋体" w:hint="eastAsia"/>
          <w:color w:val="auto"/>
          <w:sz w:val="24"/>
          <w:lang w:val="en"/>
        </w:rPr>
        <w:t>）</w:t>
      </w:r>
      <w:bookmarkEnd w:id="26"/>
      <w:bookmarkEnd w:id="27"/>
      <w:bookmarkEnd w:id="28"/>
      <w:bookmarkEnd w:id="29"/>
      <w:bookmarkEnd w:id="30"/>
    </w:p>
    <w:p w14:paraId="711AEB32" w14:textId="77777777" w:rsidR="00660D9B" w:rsidRDefault="00292472">
      <w:pPr>
        <w:widowControl/>
        <w:tabs>
          <w:tab w:val="left" w:pos="360"/>
        </w:tabs>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当引用同一作者的多部作品时，在其姓后加上所引用作品的题名的缩写，以</w:t>
      </w:r>
      <w:r>
        <w:rPr>
          <w:rFonts w:ascii="宋体" w:eastAsia="宋体" w:hAnsi="宋体" w:cs="宋体" w:hint="eastAsia"/>
          <w:color w:val="auto"/>
          <w:kern w:val="0"/>
          <w:sz w:val="24"/>
          <w:szCs w:val="24"/>
        </w:rPr>
        <w:t>便</w:t>
      </w:r>
      <w:r>
        <w:rPr>
          <w:rFonts w:ascii="宋体" w:eastAsia="宋体" w:hAnsi="宋体" w:cs="宋体" w:hint="eastAsia"/>
          <w:color w:val="auto"/>
          <w:kern w:val="0"/>
          <w:sz w:val="24"/>
          <w:szCs w:val="24"/>
          <w:lang w:val="en"/>
        </w:rPr>
        <w:t>与作者的其他作品区分开来。例</w:t>
      </w:r>
      <w:r>
        <w:rPr>
          <w:rFonts w:ascii="宋体" w:eastAsia="宋体" w:hAnsi="宋体" w:cs="宋体" w:hint="eastAsia"/>
          <w:color w:val="auto"/>
          <w:kern w:val="0"/>
          <w:sz w:val="24"/>
          <w:szCs w:val="24"/>
        </w:rPr>
        <w:t>如</w:t>
      </w:r>
      <w:r>
        <w:rPr>
          <w:rFonts w:ascii="宋体" w:eastAsia="宋体" w:hAnsi="宋体" w:cs="宋体" w:hint="eastAsia"/>
          <w:color w:val="auto"/>
          <w:kern w:val="0"/>
          <w:sz w:val="24"/>
          <w:szCs w:val="24"/>
          <w:lang w:val="en"/>
        </w:rPr>
        <w:t>：</w:t>
      </w:r>
    </w:p>
    <w:p w14:paraId="30BDC265" w14:textId="77777777" w:rsidR="00660D9B" w:rsidRDefault="00292472">
      <w:pPr>
        <w:widowControl/>
        <w:tabs>
          <w:tab w:val="left" w:pos="360"/>
        </w:tabs>
        <w:spacing w:afterLines="40" w:after="96"/>
        <w:ind w:firstLineChars="200" w:firstLine="420"/>
        <w:rPr>
          <w:rFonts w:ascii="Times New Roman" w:eastAsia="宋体" w:hAnsi="Times New Roman" w:cs="Times New Roman"/>
          <w:color w:val="auto"/>
          <w:sz w:val="21"/>
          <w:szCs w:val="21"/>
        </w:rPr>
      </w:pPr>
      <w:proofErr w:type="spellStart"/>
      <w:r>
        <w:rPr>
          <w:rFonts w:ascii="Times New Roman" w:eastAsia="宋体" w:hAnsi="Times New Roman" w:cs="Times New Roman"/>
          <w:color w:val="auto"/>
          <w:sz w:val="21"/>
          <w:szCs w:val="21"/>
        </w:rPr>
        <w:t>Lightenor</w:t>
      </w:r>
      <w:proofErr w:type="spellEnd"/>
      <w:r>
        <w:rPr>
          <w:rFonts w:ascii="Times New Roman" w:eastAsia="宋体" w:hAnsi="Times New Roman" w:cs="Times New Roman"/>
          <w:color w:val="auto"/>
          <w:sz w:val="21"/>
          <w:szCs w:val="21"/>
        </w:rPr>
        <w:t xml:space="preserve"> has argued that computers are not useful tools for small children (“Too Soon” 38), though he has acknowledged elsewhere that early exposure to computer games does lead to better small motor skill development in a child’s second and third year (“Hand-Eye Development” 17).</w:t>
      </w:r>
    </w:p>
    <w:p w14:paraId="7AD75F73" w14:textId="77777777" w:rsidR="00660D9B" w:rsidRDefault="00660D9B">
      <w:pPr>
        <w:widowControl/>
        <w:tabs>
          <w:tab w:val="left" w:pos="360"/>
        </w:tabs>
        <w:spacing w:afterLines="40" w:after="96"/>
        <w:ind w:firstLineChars="200" w:firstLine="440"/>
        <w:rPr>
          <w:rFonts w:ascii="Times New Roman" w:eastAsia="宋体" w:hAnsi="Times New Roman" w:cs="Times New Roman"/>
          <w:color w:val="auto"/>
          <w:lang w:val="en"/>
        </w:rPr>
      </w:pPr>
    </w:p>
    <w:p w14:paraId="3375B8E9" w14:textId="77777777" w:rsidR="00660D9B" w:rsidRDefault="00292472">
      <w:pPr>
        <w:pStyle w:val="2"/>
        <w:keepNext w:val="0"/>
        <w:widowControl/>
        <w:numPr>
          <w:ilvl w:val="1"/>
          <w:numId w:val="3"/>
        </w:numPr>
        <w:tabs>
          <w:tab w:val="left" w:pos="540"/>
        </w:tabs>
        <w:spacing w:afterLines="40" w:after="96"/>
        <w:rPr>
          <w:rFonts w:ascii="宋体" w:eastAsia="宋体" w:hAnsi="宋体" w:cs="宋体"/>
          <w:color w:val="auto"/>
          <w:sz w:val="24"/>
          <w:lang w:val="en"/>
        </w:rPr>
      </w:pPr>
      <w:bookmarkStart w:id="31" w:name="_Toc156621041"/>
      <w:bookmarkStart w:id="32" w:name="_Toc156459592"/>
      <w:bookmarkStart w:id="33" w:name="_Toc156622967"/>
      <w:bookmarkStart w:id="34" w:name="_Toc156616394"/>
      <w:bookmarkStart w:id="35" w:name="_Toc156463113"/>
      <w:r>
        <w:rPr>
          <w:rFonts w:ascii="宋体" w:eastAsia="宋体" w:hAnsi="宋体" w:cs="宋体" w:hint="eastAsia"/>
          <w:color w:val="auto"/>
          <w:sz w:val="24"/>
          <w:lang w:val="en"/>
        </w:rPr>
        <w:t>转引格式（</w:t>
      </w:r>
      <w:r>
        <w:rPr>
          <w:rFonts w:ascii="Times New Roman" w:eastAsia="宋体" w:hAnsi="Times New Roman" w:cs="Times New Roman"/>
          <w:color w:val="auto"/>
          <w:sz w:val="24"/>
          <w:lang w:val="en"/>
        </w:rPr>
        <w:t>Citing Indirect Sources</w:t>
      </w:r>
      <w:r>
        <w:rPr>
          <w:rFonts w:ascii="宋体" w:eastAsia="宋体" w:hAnsi="宋体" w:cs="宋体" w:hint="eastAsia"/>
          <w:color w:val="auto"/>
          <w:sz w:val="24"/>
          <w:lang w:val="en"/>
        </w:rPr>
        <w:t>）</w:t>
      </w:r>
      <w:bookmarkEnd w:id="31"/>
      <w:bookmarkEnd w:id="32"/>
      <w:bookmarkEnd w:id="33"/>
      <w:bookmarkEnd w:id="34"/>
      <w:bookmarkEnd w:id="35"/>
    </w:p>
    <w:p w14:paraId="46439F7B" w14:textId="77777777" w:rsidR="00660D9B" w:rsidRDefault="00292472">
      <w:pPr>
        <w:widowControl/>
        <w:tabs>
          <w:tab w:val="left" w:pos="360"/>
        </w:tabs>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转引是指对另一引语中的内容进行引用。</w:t>
      </w:r>
      <w:r>
        <w:rPr>
          <w:rFonts w:ascii="宋体" w:eastAsia="宋体" w:hAnsi="宋体" w:cs="宋体" w:hint="eastAsia"/>
          <w:color w:val="auto"/>
          <w:kern w:val="0"/>
          <w:sz w:val="24"/>
          <w:szCs w:val="24"/>
        </w:rPr>
        <w:t>须</w:t>
      </w:r>
      <w:r>
        <w:rPr>
          <w:rFonts w:ascii="宋体" w:eastAsia="宋体" w:hAnsi="宋体" w:cs="宋体" w:hint="eastAsia"/>
          <w:color w:val="auto"/>
          <w:kern w:val="0"/>
          <w:sz w:val="24"/>
          <w:szCs w:val="24"/>
          <w:lang w:val="en"/>
        </w:rPr>
        <w:t>用“</w:t>
      </w:r>
      <w:r>
        <w:rPr>
          <w:rFonts w:ascii="Times New Roman" w:eastAsia="宋体" w:hAnsi="Times New Roman" w:cs="Times New Roman"/>
          <w:color w:val="auto"/>
          <w:kern w:val="0"/>
          <w:sz w:val="24"/>
          <w:szCs w:val="24"/>
          <w:lang w:val="en"/>
        </w:rPr>
        <w:t>qtd. in</w:t>
      </w:r>
      <w:r>
        <w:rPr>
          <w:rFonts w:ascii="宋体" w:eastAsia="宋体" w:hAnsi="宋体" w:cs="宋体" w:hint="eastAsia"/>
          <w:color w:val="auto"/>
          <w:kern w:val="0"/>
          <w:sz w:val="24"/>
          <w:szCs w:val="24"/>
          <w:lang w:val="en"/>
        </w:rPr>
        <w:t>”标注实际参考的文献资料。例</w:t>
      </w:r>
      <w:r>
        <w:rPr>
          <w:rFonts w:ascii="宋体" w:eastAsia="宋体" w:hAnsi="宋体" w:cs="宋体" w:hint="eastAsia"/>
          <w:color w:val="auto"/>
          <w:kern w:val="0"/>
          <w:sz w:val="24"/>
          <w:szCs w:val="24"/>
        </w:rPr>
        <w:t>如</w:t>
      </w:r>
      <w:r>
        <w:rPr>
          <w:rFonts w:ascii="宋体" w:eastAsia="宋体" w:hAnsi="宋体" w:cs="宋体" w:hint="eastAsia"/>
          <w:color w:val="auto"/>
          <w:kern w:val="0"/>
          <w:sz w:val="24"/>
          <w:szCs w:val="24"/>
          <w:lang w:val="en"/>
        </w:rPr>
        <w:t>：</w:t>
      </w:r>
    </w:p>
    <w:p w14:paraId="2B4A0D8C" w14:textId="77777777" w:rsidR="00660D9B" w:rsidRDefault="00292472">
      <w:pPr>
        <w:widowControl/>
        <w:tabs>
          <w:tab w:val="left" w:pos="360"/>
        </w:tabs>
        <w:spacing w:afterLines="40" w:after="96"/>
        <w:ind w:firstLineChars="200" w:firstLine="480"/>
        <w:rPr>
          <w:rFonts w:ascii="宋体" w:eastAsia="宋体" w:hAnsi="宋体" w:cs="宋体"/>
          <w:color w:val="auto"/>
          <w:kern w:val="0"/>
          <w:sz w:val="24"/>
          <w:szCs w:val="24"/>
          <w:lang w:val="en"/>
        </w:rPr>
      </w:pPr>
      <w:r>
        <w:rPr>
          <w:rFonts w:ascii="Times New Roman" w:eastAsia="宋体" w:hAnsi="Times New Roman" w:cs="Times New Roman"/>
          <w:color w:val="auto"/>
          <w:kern w:val="0"/>
          <w:sz w:val="24"/>
          <w:szCs w:val="24"/>
          <w:lang w:val="en"/>
        </w:rPr>
        <w:t xml:space="preserve">Ravitch argues that high schools are pressured to act as </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social service centers, and they don</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t do that well</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(qtd. in Weisman 259).</w:t>
      </w:r>
    </w:p>
    <w:p w14:paraId="52F681DC" w14:textId="77777777" w:rsidR="00660D9B" w:rsidRDefault="00660D9B">
      <w:pPr>
        <w:widowControl/>
        <w:tabs>
          <w:tab w:val="left" w:pos="360"/>
        </w:tabs>
        <w:spacing w:afterLines="40" w:after="96"/>
        <w:ind w:firstLineChars="200" w:firstLine="440"/>
        <w:rPr>
          <w:rFonts w:ascii="宋体" w:eastAsia="宋体" w:hAnsi="宋体" w:cs="宋体"/>
          <w:color w:val="auto"/>
          <w:kern w:val="0"/>
          <w:lang w:val="en"/>
        </w:rPr>
      </w:pPr>
    </w:p>
    <w:p w14:paraId="55E0B222" w14:textId="77777777" w:rsidR="00660D9B" w:rsidRDefault="00292472">
      <w:pPr>
        <w:pStyle w:val="2"/>
        <w:keepNext w:val="0"/>
        <w:widowControl/>
        <w:numPr>
          <w:ilvl w:val="1"/>
          <w:numId w:val="3"/>
        </w:numPr>
        <w:tabs>
          <w:tab w:val="left" w:pos="540"/>
        </w:tabs>
        <w:spacing w:afterLines="40" w:after="96"/>
        <w:rPr>
          <w:rFonts w:ascii="宋体" w:eastAsia="宋体" w:hAnsi="宋体" w:cs="宋体"/>
          <w:color w:val="auto"/>
          <w:sz w:val="24"/>
          <w:lang w:val="en"/>
        </w:rPr>
      </w:pPr>
      <w:bookmarkStart w:id="36" w:name="_Toc156463114"/>
      <w:bookmarkStart w:id="37" w:name="_Toc156616395"/>
      <w:bookmarkStart w:id="38" w:name="_Toc156459593"/>
      <w:bookmarkStart w:id="39" w:name="_Toc156621042"/>
      <w:bookmarkStart w:id="40" w:name="_Toc156622968"/>
      <w:r>
        <w:rPr>
          <w:rFonts w:ascii="宋体" w:eastAsia="宋体" w:hAnsi="宋体" w:cs="宋体" w:hint="eastAsia"/>
          <w:color w:val="auto"/>
          <w:sz w:val="24"/>
          <w:lang w:val="en"/>
        </w:rPr>
        <w:t>圣经引用格式（</w:t>
      </w:r>
      <w:r>
        <w:rPr>
          <w:rFonts w:ascii="Times New Roman" w:eastAsia="宋体" w:hAnsi="Times New Roman" w:cs="Times New Roman"/>
          <w:color w:val="auto"/>
          <w:sz w:val="24"/>
          <w:lang w:val="en"/>
        </w:rPr>
        <w:t>Citing The Bible</w:t>
      </w:r>
      <w:r>
        <w:rPr>
          <w:rFonts w:ascii="宋体" w:eastAsia="宋体" w:hAnsi="宋体" w:cs="宋体" w:hint="eastAsia"/>
          <w:color w:val="auto"/>
          <w:sz w:val="24"/>
          <w:lang w:val="en"/>
        </w:rPr>
        <w:t>）</w:t>
      </w:r>
      <w:bookmarkEnd w:id="36"/>
      <w:bookmarkEnd w:id="37"/>
      <w:bookmarkEnd w:id="38"/>
      <w:bookmarkEnd w:id="39"/>
      <w:bookmarkEnd w:id="40"/>
    </w:p>
    <w:p w14:paraId="281E9AB2" w14:textId="77777777" w:rsidR="00660D9B" w:rsidRDefault="00292472">
      <w:pPr>
        <w:pStyle w:val="a3"/>
        <w:tabs>
          <w:tab w:val="left" w:pos="360"/>
        </w:tabs>
        <w:spacing w:afterLines="40" w:after="96"/>
        <w:ind w:firstLineChars="200" w:firstLine="480"/>
        <w:outlineLvl w:val="3"/>
        <w:rPr>
          <w:rFonts w:ascii="宋体" w:eastAsia="宋体" w:hAnsi="宋体" w:cs="宋体"/>
          <w:color w:val="auto"/>
          <w:szCs w:val="24"/>
          <w:lang w:val="en"/>
        </w:rPr>
      </w:pPr>
      <w:r>
        <w:rPr>
          <w:rFonts w:ascii="宋体" w:eastAsia="宋体" w:hAnsi="宋体" w:cs="宋体" w:hint="eastAsia"/>
          <w:color w:val="auto"/>
          <w:szCs w:val="24"/>
        </w:rPr>
        <w:t>在第一次引用《圣经》时</w:t>
      </w:r>
      <w:r>
        <w:rPr>
          <w:rFonts w:ascii="宋体" w:eastAsia="宋体" w:hAnsi="宋体" w:cs="宋体" w:hint="eastAsia"/>
          <w:color w:val="auto"/>
          <w:szCs w:val="24"/>
          <w:lang w:val="en"/>
        </w:rPr>
        <w:t>，</w:t>
      </w:r>
      <w:r>
        <w:rPr>
          <w:rFonts w:ascii="宋体" w:eastAsia="宋体" w:hAnsi="宋体" w:cs="宋体" w:hint="eastAsia"/>
          <w:color w:val="auto"/>
          <w:szCs w:val="24"/>
        </w:rPr>
        <w:t>应明确给出所使用的版本</w:t>
      </w:r>
      <w:r>
        <w:rPr>
          <w:rFonts w:ascii="宋体" w:eastAsia="宋体" w:hAnsi="宋体" w:cs="宋体" w:hint="eastAsia"/>
          <w:color w:val="auto"/>
          <w:szCs w:val="24"/>
          <w:lang w:val="en"/>
        </w:rPr>
        <w:t>（</w:t>
      </w:r>
      <w:r>
        <w:rPr>
          <w:rFonts w:ascii="宋体" w:eastAsia="宋体" w:hAnsi="宋体" w:cs="宋体" w:hint="eastAsia"/>
          <w:color w:val="auto"/>
          <w:szCs w:val="24"/>
        </w:rPr>
        <w:t>书名要斜体）</w:t>
      </w:r>
      <w:r>
        <w:rPr>
          <w:rFonts w:ascii="宋体" w:eastAsia="宋体" w:hAnsi="宋体" w:cs="宋体" w:hint="eastAsia"/>
          <w:color w:val="auto"/>
          <w:szCs w:val="24"/>
          <w:lang w:val="en"/>
        </w:rPr>
        <w:t>；</w:t>
      </w:r>
      <w:r>
        <w:rPr>
          <w:rFonts w:ascii="宋体" w:eastAsia="宋体" w:hAnsi="宋体" w:cs="宋体" w:hint="eastAsia"/>
          <w:color w:val="auto"/>
          <w:szCs w:val="24"/>
        </w:rPr>
        <w:t>又因各版本的译本各异</w:t>
      </w:r>
      <w:r>
        <w:rPr>
          <w:rFonts w:ascii="宋体" w:eastAsia="宋体" w:hAnsi="宋体" w:cs="宋体" w:hint="eastAsia"/>
          <w:color w:val="auto"/>
          <w:szCs w:val="24"/>
          <w:lang w:val="en"/>
        </w:rPr>
        <w:t>，</w:t>
      </w:r>
      <w:r>
        <w:rPr>
          <w:rFonts w:ascii="宋体" w:eastAsia="宋体" w:hAnsi="宋体" w:cs="宋体" w:hint="eastAsia"/>
          <w:color w:val="auto"/>
          <w:szCs w:val="24"/>
        </w:rPr>
        <w:t>故应同时给出“部</w:t>
      </w:r>
      <w:r>
        <w:rPr>
          <w:rFonts w:ascii="Times New Roman" w:eastAsia="宋体" w:hAnsi="Times New Roman" w:cs="Times New Roman"/>
          <w:color w:val="auto"/>
          <w:szCs w:val="24"/>
        </w:rPr>
        <w:t>book</w:t>
      </w:r>
      <w:r>
        <w:rPr>
          <w:rFonts w:ascii="宋体" w:eastAsia="宋体" w:hAnsi="宋体" w:cs="宋体" w:hint="eastAsia"/>
          <w:color w:val="auto"/>
          <w:szCs w:val="24"/>
        </w:rPr>
        <w:t>”</w:t>
      </w:r>
      <w:r>
        <w:rPr>
          <w:rFonts w:ascii="宋体" w:eastAsia="宋体" w:hAnsi="宋体" w:cs="宋体" w:hint="eastAsia"/>
          <w:color w:val="auto"/>
          <w:szCs w:val="24"/>
          <w:lang w:val="en"/>
        </w:rPr>
        <w:t>（</w:t>
      </w:r>
      <w:r>
        <w:rPr>
          <w:rFonts w:ascii="宋体" w:eastAsia="宋体" w:hAnsi="宋体" w:cs="宋体" w:hint="eastAsia"/>
          <w:color w:val="auto"/>
          <w:szCs w:val="24"/>
        </w:rPr>
        <w:t>不要斜体</w:t>
      </w:r>
      <w:r>
        <w:rPr>
          <w:rFonts w:ascii="宋体" w:eastAsia="宋体" w:hAnsi="宋体" w:cs="宋体" w:hint="eastAsia"/>
          <w:color w:val="auto"/>
          <w:szCs w:val="24"/>
          <w:lang w:val="en"/>
        </w:rPr>
        <w:t>）</w:t>
      </w:r>
      <w:r>
        <w:rPr>
          <w:rFonts w:ascii="宋体" w:eastAsia="宋体" w:hAnsi="宋体" w:cs="宋体" w:hint="eastAsia"/>
          <w:color w:val="auto"/>
          <w:szCs w:val="24"/>
        </w:rPr>
        <w:t>、“章</w:t>
      </w:r>
      <w:r>
        <w:rPr>
          <w:rFonts w:ascii="Times New Roman" w:eastAsia="宋体" w:hAnsi="Times New Roman" w:cs="Times New Roman" w:hint="eastAsia"/>
          <w:color w:val="auto"/>
          <w:szCs w:val="24"/>
        </w:rPr>
        <w:t>chapter</w:t>
      </w:r>
      <w:r>
        <w:rPr>
          <w:rFonts w:ascii="宋体" w:eastAsia="宋体" w:hAnsi="宋体" w:cs="宋体" w:hint="eastAsia"/>
          <w:color w:val="auto"/>
          <w:szCs w:val="24"/>
        </w:rPr>
        <w:t>”和“小节</w:t>
      </w:r>
      <w:r>
        <w:rPr>
          <w:rFonts w:ascii="Times New Roman" w:eastAsia="宋体" w:hAnsi="Times New Roman" w:cs="Times New Roman" w:hint="eastAsia"/>
          <w:color w:val="auto"/>
          <w:szCs w:val="24"/>
        </w:rPr>
        <w:t>verse</w:t>
      </w:r>
      <w:r>
        <w:rPr>
          <w:rFonts w:ascii="宋体" w:eastAsia="宋体" w:hAnsi="宋体" w:cs="宋体" w:hint="eastAsia"/>
          <w:color w:val="auto"/>
          <w:szCs w:val="24"/>
        </w:rPr>
        <w:t>”等信息。例如</w:t>
      </w:r>
      <w:r>
        <w:rPr>
          <w:rFonts w:ascii="宋体" w:eastAsia="宋体" w:hAnsi="宋体" w:cs="宋体" w:hint="eastAsia"/>
          <w:color w:val="auto"/>
          <w:szCs w:val="24"/>
          <w:lang w:val="en"/>
        </w:rPr>
        <w:t>：</w:t>
      </w:r>
    </w:p>
    <w:p w14:paraId="3921580F" w14:textId="77777777" w:rsidR="00660D9B" w:rsidRDefault="00292472">
      <w:pPr>
        <w:pStyle w:val="a3"/>
        <w:tabs>
          <w:tab w:val="left" w:pos="360"/>
        </w:tabs>
        <w:spacing w:afterLines="40" w:after="96"/>
        <w:ind w:firstLineChars="200" w:firstLine="480"/>
        <w:outlineLvl w:val="3"/>
        <w:rPr>
          <w:rFonts w:ascii="宋体" w:eastAsia="宋体" w:hAnsi="宋体" w:cs="宋体"/>
          <w:color w:val="auto"/>
          <w:szCs w:val="24"/>
        </w:rPr>
      </w:pPr>
      <w:r>
        <w:rPr>
          <w:rFonts w:ascii="Times New Roman" w:eastAsia="宋体" w:hAnsi="Times New Roman" w:cs="Times New Roman"/>
          <w:color w:val="auto"/>
          <w:szCs w:val="24"/>
        </w:rPr>
        <w:t>Ezekiel saw “what seemed to be four living creatures,” each with faces of a man, a lion, an ox, and an eagle (</w:t>
      </w:r>
      <w:r>
        <w:rPr>
          <w:rFonts w:ascii="Times New Roman" w:eastAsia="宋体" w:hAnsi="Times New Roman" w:cs="Times New Roman"/>
          <w:i/>
          <w:iCs/>
          <w:color w:val="auto"/>
          <w:szCs w:val="24"/>
        </w:rPr>
        <w:t>New Jerusalem Bible</w:t>
      </w:r>
      <w:r>
        <w:rPr>
          <w:rFonts w:ascii="Times New Roman" w:eastAsia="宋体" w:hAnsi="Times New Roman" w:cs="Times New Roman"/>
          <w:color w:val="auto"/>
          <w:szCs w:val="24"/>
        </w:rPr>
        <w:t>, Ezek. 1.5-10).</w:t>
      </w:r>
    </w:p>
    <w:p w14:paraId="4F3C1688" w14:textId="77777777" w:rsidR="00660D9B" w:rsidRDefault="00292472">
      <w:pPr>
        <w:widowControl/>
        <w:spacing w:afterLines="40" w:after="96"/>
        <w:ind w:firstLineChars="200" w:firstLine="440"/>
        <w:rPr>
          <w:rFonts w:ascii="宋体" w:eastAsia="宋体" w:hAnsi="宋体" w:cs="宋体"/>
          <w:color w:val="auto"/>
          <w:kern w:val="0"/>
        </w:rPr>
      </w:pPr>
      <w:r>
        <w:rPr>
          <w:rFonts w:ascii="宋体" w:eastAsia="宋体" w:hAnsi="宋体" w:cs="宋体" w:hint="eastAsia"/>
          <w:color w:val="auto"/>
          <w:kern w:val="0"/>
          <w:lang w:val="en"/>
        </w:rPr>
        <w:lastRenderedPageBreak/>
        <w:t>此后再引用时</w:t>
      </w:r>
      <w:r>
        <w:rPr>
          <w:rFonts w:ascii="宋体" w:eastAsia="宋体" w:hAnsi="宋体" w:cs="宋体" w:hint="eastAsia"/>
          <w:color w:val="auto"/>
          <w:kern w:val="0"/>
        </w:rPr>
        <w:t>，</w:t>
      </w:r>
      <w:r>
        <w:rPr>
          <w:rFonts w:ascii="宋体" w:eastAsia="宋体" w:hAnsi="宋体" w:cs="宋体" w:hint="eastAsia"/>
          <w:color w:val="auto"/>
          <w:kern w:val="0"/>
          <w:lang w:val="en"/>
        </w:rPr>
        <w:t>均可只给出</w:t>
      </w:r>
      <w:r>
        <w:rPr>
          <w:rFonts w:ascii="宋体" w:eastAsia="宋体" w:hAnsi="宋体" w:cs="宋体" w:hint="eastAsia"/>
          <w:color w:val="auto"/>
        </w:rPr>
        <w:t>“部</w:t>
      </w:r>
      <w:r>
        <w:rPr>
          <w:rFonts w:ascii="Times New Roman" w:eastAsia="宋体" w:hAnsi="Times New Roman" w:cs="Times New Roman"/>
          <w:color w:val="auto"/>
        </w:rPr>
        <w:t>book</w:t>
      </w:r>
      <w:r>
        <w:rPr>
          <w:rFonts w:ascii="宋体" w:eastAsia="宋体" w:hAnsi="宋体" w:cs="宋体" w:hint="eastAsia"/>
          <w:color w:val="auto"/>
        </w:rPr>
        <w:t>”、“章</w:t>
      </w:r>
      <w:r>
        <w:rPr>
          <w:rFonts w:ascii="Times New Roman" w:eastAsia="宋体" w:hAnsi="Times New Roman" w:cs="Times New Roman"/>
          <w:color w:val="auto"/>
        </w:rPr>
        <w:t>chapter</w:t>
      </w:r>
      <w:r>
        <w:rPr>
          <w:rFonts w:ascii="宋体" w:eastAsia="宋体" w:hAnsi="宋体" w:cs="宋体" w:hint="eastAsia"/>
          <w:color w:val="auto"/>
        </w:rPr>
        <w:t>”和“小节</w:t>
      </w:r>
      <w:r>
        <w:rPr>
          <w:rFonts w:ascii="Times New Roman" w:eastAsia="宋体" w:hAnsi="Times New Roman" w:cs="Times New Roman"/>
          <w:color w:val="auto"/>
        </w:rPr>
        <w:t>verse</w:t>
      </w:r>
      <w:r>
        <w:rPr>
          <w:rFonts w:ascii="宋体" w:eastAsia="宋体" w:hAnsi="宋体" w:cs="宋体" w:hint="eastAsia"/>
          <w:color w:val="auto"/>
        </w:rPr>
        <w:t>”等信息.</w:t>
      </w:r>
    </w:p>
    <w:p w14:paraId="4F394C80" w14:textId="77777777" w:rsidR="00660D9B" w:rsidRDefault="00292472">
      <w:pPr>
        <w:pStyle w:val="1"/>
        <w:keepNext w:val="0"/>
        <w:keepLines w:val="0"/>
        <w:widowControl/>
        <w:numPr>
          <w:ilvl w:val="0"/>
          <w:numId w:val="2"/>
        </w:numPr>
        <w:spacing w:afterLines="40" w:after="96" w:line="360" w:lineRule="auto"/>
        <w:rPr>
          <w:rFonts w:ascii="宋体" w:eastAsia="宋体" w:hAnsi="宋体" w:cs="宋体"/>
          <w:color w:val="auto"/>
          <w:kern w:val="0"/>
          <w:sz w:val="28"/>
          <w:szCs w:val="28"/>
        </w:rPr>
      </w:pPr>
      <w:bookmarkStart w:id="41" w:name="_Toc156459594"/>
      <w:bookmarkStart w:id="42" w:name="_Toc156616396"/>
      <w:bookmarkStart w:id="43" w:name="_Toc156622969"/>
      <w:bookmarkStart w:id="44" w:name="_Toc156463115"/>
      <w:bookmarkStart w:id="45" w:name="_Toc156621043"/>
      <w:r>
        <w:rPr>
          <w:rFonts w:ascii="宋体" w:eastAsia="宋体" w:hAnsi="宋体" w:cs="宋体" w:hint="eastAsia"/>
          <w:color w:val="auto"/>
          <w:kern w:val="0"/>
          <w:sz w:val="28"/>
          <w:szCs w:val="28"/>
        </w:rPr>
        <w:t>引文格式处理</w:t>
      </w:r>
      <w:r>
        <w:rPr>
          <w:rFonts w:ascii="宋体" w:eastAsia="宋体" w:hAnsi="宋体" w:cs="宋体" w:hint="eastAsia"/>
          <w:color w:val="auto"/>
          <w:kern w:val="0"/>
          <w:sz w:val="28"/>
          <w:szCs w:val="28"/>
          <w:lang w:val="en"/>
        </w:rPr>
        <w:t>（</w:t>
      </w:r>
      <w:r>
        <w:rPr>
          <w:rFonts w:ascii="Times New Roman" w:eastAsia="宋体" w:hAnsi="Times New Roman" w:cs="Times New Roman"/>
          <w:color w:val="auto"/>
          <w:kern w:val="0"/>
          <w:sz w:val="28"/>
          <w:szCs w:val="28"/>
        </w:rPr>
        <w:t>Formatting Quotations</w:t>
      </w:r>
      <w:r>
        <w:rPr>
          <w:rFonts w:ascii="宋体" w:eastAsia="宋体" w:hAnsi="宋体" w:cs="宋体" w:hint="eastAsia"/>
          <w:color w:val="auto"/>
          <w:kern w:val="0"/>
          <w:sz w:val="28"/>
          <w:szCs w:val="28"/>
          <w:lang w:val="en"/>
        </w:rPr>
        <w:t>）</w:t>
      </w:r>
      <w:bookmarkEnd w:id="41"/>
      <w:bookmarkEnd w:id="42"/>
      <w:bookmarkEnd w:id="43"/>
      <w:bookmarkEnd w:id="44"/>
      <w:bookmarkEnd w:id="45"/>
    </w:p>
    <w:p w14:paraId="6438B652" w14:textId="77777777" w:rsidR="00660D9B" w:rsidRDefault="00292472">
      <w:pPr>
        <w:pStyle w:val="2"/>
        <w:keepNext w:val="0"/>
        <w:widowControl/>
        <w:numPr>
          <w:ilvl w:val="0"/>
          <w:numId w:val="5"/>
        </w:numPr>
        <w:spacing w:afterLines="40" w:after="96"/>
        <w:rPr>
          <w:rFonts w:ascii="宋体" w:eastAsia="宋体" w:hAnsi="宋体" w:cs="宋体"/>
          <w:color w:val="auto"/>
          <w:sz w:val="24"/>
        </w:rPr>
      </w:pPr>
      <w:bookmarkStart w:id="46" w:name="_Toc156621044"/>
      <w:bookmarkStart w:id="47" w:name="_Toc156463116"/>
      <w:bookmarkStart w:id="48" w:name="_Toc156622970"/>
      <w:bookmarkStart w:id="49" w:name="_Toc156616397"/>
      <w:r>
        <w:rPr>
          <w:rFonts w:ascii="宋体" w:eastAsia="宋体" w:hAnsi="宋体" w:cs="宋体" w:hint="eastAsia"/>
          <w:color w:val="auto"/>
          <w:sz w:val="24"/>
        </w:rPr>
        <w:t>短引文格式</w:t>
      </w:r>
      <w:r>
        <w:rPr>
          <w:rFonts w:ascii="宋体" w:eastAsia="宋体" w:hAnsi="宋体" w:cs="宋体" w:hint="eastAsia"/>
          <w:color w:val="auto"/>
          <w:sz w:val="24"/>
          <w:lang w:val="en"/>
        </w:rPr>
        <w:t>（</w:t>
      </w:r>
      <w:r>
        <w:rPr>
          <w:rFonts w:ascii="Times New Roman" w:eastAsia="宋体" w:hAnsi="Times New Roman" w:cs="Times New Roman"/>
          <w:color w:val="auto"/>
          <w:sz w:val="24"/>
        </w:rPr>
        <w:t>Short Quotations</w:t>
      </w:r>
      <w:r>
        <w:rPr>
          <w:rFonts w:ascii="宋体" w:eastAsia="宋体" w:hAnsi="宋体" w:cs="宋体" w:hint="eastAsia"/>
          <w:color w:val="auto"/>
          <w:sz w:val="24"/>
          <w:lang w:val="en"/>
        </w:rPr>
        <w:t>）</w:t>
      </w:r>
      <w:bookmarkEnd w:id="46"/>
      <w:bookmarkEnd w:id="47"/>
      <w:bookmarkEnd w:id="48"/>
      <w:bookmarkEnd w:id="49"/>
    </w:p>
    <w:p w14:paraId="6EB7503D" w14:textId="77777777" w:rsidR="00660D9B" w:rsidRDefault="00292472">
      <w:pPr>
        <w:spacing w:afterLines="40" w:after="96"/>
        <w:ind w:firstLineChars="200" w:firstLine="440"/>
        <w:rPr>
          <w:rFonts w:ascii="宋体" w:eastAsia="宋体" w:hAnsi="宋体" w:cs="宋体"/>
          <w:color w:val="auto"/>
          <w:kern w:val="0"/>
          <w:lang w:val="en"/>
        </w:rPr>
      </w:pPr>
      <w:r>
        <w:rPr>
          <w:rFonts w:ascii="宋体" w:eastAsia="宋体" w:hAnsi="宋体" w:cs="宋体" w:hint="eastAsia"/>
          <w:color w:val="auto"/>
          <w:kern w:val="0"/>
          <w:lang w:val="en"/>
        </w:rPr>
        <w:t>当引文较短（散文体打印后少于四行，诗歌少于三个诗行）时，在引文上加双引号。在文内标出作者和引语页码（如引用诗，则标出诗行号），并在“</w:t>
      </w:r>
      <w:r>
        <w:rPr>
          <w:rFonts w:ascii="Times New Roman" w:eastAsia="宋体" w:hAnsi="Times New Roman" w:cs="Times New Roman"/>
          <w:color w:val="auto"/>
          <w:kern w:val="0"/>
          <w:lang w:val="en"/>
        </w:rPr>
        <w:t>Works Cited</w:t>
      </w:r>
      <w:r>
        <w:rPr>
          <w:rFonts w:ascii="宋体" w:eastAsia="宋体" w:hAnsi="宋体" w:cs="宋体" w:hint="eastAsia"/>
          <w:color w:val="auto"/>
          <w:kern w:val="0"/>
          <w:lang w:val="en"/>
        </w:rPr>
        <w:t>”页中给出完整的参考信息。例</w:t>
      </w:r>
      <w:r>
        <w:rPr>
          <w:rFonts w:ascii="宋体" w:eastAsia="宋体" w:hAnsi="宋体" w:cs="宋体" w:hint="eastAsia"/>
          <w:color w:val="auto"/>
          <w:kern w:val="0"/>
        </w:rPr>
        <w:t>如</w:t>
      </w:r>
      <w:r>
        <w:rPr>
          <w:rFonts w:ascii="宋体" w:eastAsia="宋体" w:hAnsi="宋体" w:cs="宋体" w:hint="eastAsia"/>
          <w:color w:val="auto"/>
          <w:kern w:val="0"/>
          <w:lang w:val="en"/>
        </w:rPr>
        <w:t>：</w:t>
      </w:r>
    </w:p>
    <w:p w14:paraId="098E15F2" w14:textId="77777777" w:rsidR="00660D9B" w:rsidRDefault="00292472">
      <w:pPr>
        <w:spacing w:afterLines="40" w:after="96"/>
        <w:ind w:firstLineChars="200" w:firstLine="48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According to some, dreams express </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profound aspects of personality</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(Foulkes 184), though others disagree.</w:t>
      </w:r>
    </w:p>
    <w:p w14:paraId="2AEC9A0A" w14:textId="77777777" w:rsidR="00660D9B" w:rsidRDefault="00292472">
      <w:pPr>
        <w:pStyle w:val="2"/>
        <w:keepNext w:val="0"/>
        <w:widowControl/>
        <w:numPr>
          <w:ilvl w:val="0"/>
          <w:numId w:val="5"/>
        </w:numPr>
        <w:spacing w:afterLines="40" w:after="96"/>
        <w:rPr>
          <w:rFonts w:ascii="宋体" w:eastAsia="宋体" w:hAnsi="宋体" w:cs="宋体"/>
          <w:color w:val="auto"/>
          <w:sz w:val="24"/>
        </w:rPr>
      </w:pPr>
      <w:bookmarkStart w:id="50" w:name="_Toc156463117"/>
      <w:bookmarkStart w:id="51" w:name="_Toc156622971"/>
      <w:bookmarkStart w:id="52" w:name="_Toc156616398"/>
      <w:bookmarkStart w:id="53" w:name="_Toc156621045"/>
      <w:r>
        <w:rPr>
          <w:rFonts w:ascii="宋体" w:eastAsia="宋体" w:hAnsi="宋体" w:cs="宋体" w:hint="eastAsia"/>
          <w:color w:val="auto"/>
          <w:sz w:val="24"/>
        </w:rPr>
        <w:t>长引文格式</w:t>
      </w:r>
      <w:r>
        <w:rPr>
          <w:rFonts w:ascii="宋体" w:eastAsia="宋体" w:hAnsi="宋体" w:cs="宋体" w:hint="eastAsia"/>
          <w:color w:val="auto"/>
          <w:sz w:val="24"/>
          <w:lang w:val="en"/>
        </w:rPr>
        <w:t>（</w:t>
      </w:r>
      <w:r>
        <w:rPr>
          <w:rFonts w:ascii="Times New Roman" w:eastAsia="宋体" w:hAnsi="Times New Roman" w:cs="Times New Roman"/>
          <w:color w:val="auto"/>
          <w:sz w:val="24"/>
        </w:rPr>
        <w:t>Long Quotations</w:t>
      </w:r>
      <w:r>
        <w:rPr>
          <w:rFonts w:ascii="宋体" w:eastAsia="宋体" w:hAnsi="宋体" w:cs="宋体" w:hint="eastAsia"/>
          <w:color w:val="auto"/>
          <w:sz w:val="24"/>
          <w:lang w:val="en"/>
        </w:rPr>
        <w:t>）</w:t>
      </w:r>
      <w:bookmarkEnd w:id="50"/>
      <w:bookmarkEnd w:id="51"/>
      <w:bookmarkEnd w:id="52"/>
      <w:bookmarkEnd w:id="53"/>
    </w:p>
    <w:p w14:paraId="51DE4327" w14:textId="77777777" w:rsidR="00660D9B" w:rsidRDefault="00292472">
      <w:pPr>
        <w:widowControl/>
        <w:spacing w:afterLines="40" w:after="96"/>
        <w:ind w:firstLineChars="200" w:firstLine="440"/>
        <w:rPr>
          <w:rFonts w:ascii="宋体" w:eastAsia="宋体" w:hAnsi="宋体" w:cs="宋体"/>
          <w:color w:val="auto"/>
          <w:kern w:val="0"/>
          <w:lang w:val="en"/>
        </w:rPr>
      </w:pPr>
      <w:r>
        <w:rPr>
          <w:rFonts w:ascii="宋体" w:eastAsia="宋体" w:hAnsi="宋体" w:cs="宋体" w:hint="eastAsia"/>
          <w:color w:val="auto"/>
          <w:kern w:val="0"/>
          <w:lang w:val="en"/>
        </w:rPr>
        <w:t>当引文长于四行，将其单独列出，并省去双引号。引文另起一行，并将整个引文部分从左起缩进一英寸；双倍行距。 如果引文为多个段落，只在首行上缩进半英寸。括号内/文内引用信息放在引语的最后的标点之后。当引文为诗时，应保留其原来的断句格式（论文通篇双倍行距）。例如：</w:t>
      </w:r>
    </w:p>
    <w:p w14:paraId="56C320FC" w14:textId="77777777" w:rsidR="00660D9B" w:rsidRDefault="00292472">
      <w:pPr>
        <w:widowControl/>
        <w:spacing w:afterLines="40" w:after="96"/>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Nelly Dean treats Heathcliff poorly and dehumanizes him throughout her narration:</w:t>
      </w:r>
    </w:p>
    <w:p w14:paraId="16D53A04" w14:textId="77777777" w:rsidR="00660D9B" w:rsidRDefault="00660D9B">
      <w:pPr>
        <w:widowControl/>
        <w:spacing w:afterLines="40" w:after="96"/>
        <w:rPr>
          <w:rFonts w:ascii="Times New Roman" w:eastAsia="宋体" w:hAnsi="Times New Roman" w:cs="Times New Roman"/>
          <w:color w:val="auto"/>
          <w:kern w:val="0"/>
          <w:sz w:val="24"/>
          <w:szCs w:val="24"/>
          <w:lang w:val="en"/>
        </w:rPr>
      </w:pPr>
    </w:p>
    <w:p w14:paraId="0D1F7676" w14:textId="77777777" w:rsidR="00660D9B" w:rsidRDefault="00292472">
      <w:pPr>
        <w:widowControl/>
        <w:spacing w:afterLines="40" w:after="96"/>
        <w:ind w:leftChars="450" w:left="990" w:rightChars="200" w:right="44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They entirely refused to have it in bed with them, or even in their room, and I had no more sense, so, I put it on the landing of the stairs, hoping it would be gone on the morrow. By chance, or else attracted by hearing his voice, it crept to Mr. Earnshaw</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s door, and there he found it on quitting his chamber. Inquiries were made as to how it got there; I was obliged to confess, and in recompense for my cowardice and inhumanity was sent out of the house. (Brontë 78)</w:t>
      </w:r>
    </w:p>
    <w:p w14:paraId="0B103987" w14:textId="77777777" w:rsidR="00660D9B" w:rsidRDefault="00660D9B">
      <w:pPr>
        <w:widowControl/>
        <w:spacing w:afterLines="40" w:after="96"/>
        <w:ind w:leftChars="450" w:left="990" w:rightChars="200" w:right="440"/>
        <w:rPr>
          <w:rFonts w:ascii="Times New Roman" w:eastAsia="宋体" w:hAnsi="Times New Roman" w:cs="Times New Roman"/>
          <w:color w:val="auto"/>
          <w:kern w:val="0"/>
          <w:szCs w:val="21"/>
          <w:lang w:val="en"/>
        </w:rPr>
      </w:pPr>
    </w:p>
    <w:p w14:paraId="087BAD6A" w14:textId="77777777" w:rsidR="00660D9B" w:rsidRDefault="00292472">
      <w:pPr>
        <w:pStyle w:val="2"/>
        <w:keepNext w:val="0"/>
        <w:widowControl/>
        <w:numPr>
          <w:ilvl w:val="0"/>
          <w:numId w:val="5"/>
        </w:numPr>
        <w:spacing w:afterLines="40" w:after="96"/>
        <w:rPr>
          <w:rFonts w:ascii="宋体" w:eastAsia="宋体" w:hAnsi="宋体" w:cs="宋体"/>
          <w:bCs w:val="0"/>
          <w:color w:val="auto"/>
          <w:sz w:val="24"/>
          <w:lang w:val="en"/>
        </w:rPr>
      </w:pPr>
      <w:bookmarkStart w:id="54" w:name="_Toc156616399"/>
      <w:bookmarkStart w:id="55" w:name="_Toc156621046"/>
      <w:bookmarkStart w:id="56" w:name="_Toc156622972"/>
      <w:bookmarkStart w:id="57" w:name="_Toc156463118"/>
      <w:r>
        <w:rPr>
          <w:rFonts w:ascii="宋体" w:eastAsia="宋体" w:hAnsi="宋体" w:cs="宋体" w:hint="eastAsia"/>
          <w:bCs w:val="0"/>
          <w:color w:val="auto"/>
          <w:sz w:val="24"/>
          <w:lang w:val="en"/>
        </w:rPr>
        <w:t>对引文作调整的格式（</w:t>
      </w:r>
      <w:r>
        <w:rPr>
          <w:rFonts w:ascii="Times New Roman" w:eastAsia="宋体" w:hAnsi="Times New Roman" w:cs="Times New Roman"/>
          <w:bCs w:val="0"/>
          <w:color w:val="auto"/>
          <w:sz w:val="24"/>
          <w:lang w:val="en"/>
        </w:rPr>
        <w:t>Adding or Omitting Words In Quotations</w:t>
      </w:r>
      <w:r>
        <w:rPr>
          <w:rFonts w:ascii="宋体" w:eastAsia="宋体" w:hAnsi="宋体" w:cs="宋体" w:hint="eastAsia"/>
          <w:bCs w:val="0"/>
          <w:color w:val="auto"/>
          <w:sz w:val="24"/>
          <w:lang w:val="en"/>
        </w:rPr>
        <w:t>）</w:t>
      </w:r>
      <w:bookmarkEnd w:id="54"/>
      <w:bookmarkEnd w:id="55"/>
      <w:bookmarkEnd w:id="56"/>
      <w:bookmarkEnd w:id="57"/>
    </w:p>
    <w:p w14:paraId="0BB865EC" w14:textId="77777777" w:rsidR="00660D9B" w:rsidRDefault="00292472">
      <w:pPr>
        <w:widowControl/>
        <w:spacing w:afterLines="40" w:after="96"/>
        <w:ind w:firstLineChars="200" w:firstLine="440"/>
        <w:rPr>
          <w:rFonts w:ascii="宋体" w:eastAsia="宋体" w:hAnsi="宋体" w:cs="宋体"/>
          <w:color w:val="auto"/>
          <w:kern w:val="0"/>
          <w:lang w:val="en"/>
        </w:rPr>
      </w:pPr>
      <w:r>
        <w:rPr>
          <w:rFonts w:ascii="宋体" w:eastAsia="宋体" w:hAnsi="宋体" w:cs="宋体" w:hint="eastAsia"/>
          <w:color w:val="auto"/>
          <w:kern w:val="0"/>
          <w:lang w:val="en"/>
        </w:rPr>
        <w:t>如在引文中添加文字，将所添加文字用方括号</w:t>
      </w:r>
      <w:proofErr w:type="gramStart"/>
      <w:r>
        <w:rPr>
          <w:rFonts w:ascii="宋体" w:eastAsia="宋体" w:hAnsi="宋体" w:cs="宋体" w:hint="eastAsia"/>
          <w:color w:val="auto"/>
          <w:kern w:val="0"/>
          <w:lang w:val="en"/>
        </w:rPr>
        <w:t>括</w:t>
      </w:r>
      <w:proofErr w:type="gramEnd"/>
      <w:r>
        <w:rPr>
          <w:rFonts w:ascii="宋体" w:eastAsia="宋体" w:hAnsi="宋体" w:cs="宋体" w:hint="eastAsia"/>
          <w:color w:val="auto"/>
          <w:kern w:val="0"/>
          <w:lang w:val="en"/>
        </w:rPr>
        <w:t>起来，以区别于原文。例如：</w:t>
      </w:r>
    </w:p>
    <w:p w14:paraId="3C2ABADE" w14:textId="77777777" w:rsidR="00660D9B" w:rsidRDefault="00292472">
      <w:pPr>
        <w:widowControl/>
        <w:spacing w:afterLines="40" w:after="96"/>
        <w:ind w:firstLineChars="200" w:firstLine="48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Jan Harold Brunvand, in an essay on urban legends, states: </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some individuals [who retell urban legends] make a point of learning every rumor or tale</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(78).</w:t>
      </w:r>
    </w:p>
    <w:p w14:paraId="4E4FAFF6" w14:textId="77777777" w:rsidR="00660D9B" w:rsidRDefault="00292472">
      <w:pPr>
        <w:pStyle w:val="a3"/>
        <w:spacing w:afterLines="40" w:after="96"/>
        <w:ind w:firstLineChars="200" w:firstLine="480"/>
        <w:rPr>
          <w:rFonts w:ascii="宋体" w:eastAsia="宋体" w:hAnsi="宋体" w:cs="宋体"/>
          <w:color w:val="auto"/>
          <w:szCs w:val="24"/>
        </w:rPr>
      </w:pPr>
      <w:r>
        <w:rPr>
          <w:rFonts w:ascii="宋体" w:eastAsia="宋体" w:hAnsi="宋体" w:cs="宋体" w:hint="eastAsia"/>
          <w:color w:val="auto"/>
          <w:szCs w:val="24"/>
        </w:rPr>
        <w:t>省略引文中的文字时，应在省略部分换上省略号；省略号为三个英文句号，且其前后需各留</w:t>
      </w:r>
      <w:proofErr w:type="gramStart"/>
      <w:r>
        <w:rPr>
          <w:rFonts w:ascii="宋体" w:eastAsia="宋体" w:hAnsi="宋体" w:cs="宋体" w:hint="eastAsia"/>
          <w:color w:val="auto"/>
          <w:szCs w:val="24"/>
        </w:rPr>
        <w:t>一</w:t>
      </w:r>
      <w:proofErr w:type="gramEnd"/>
      <w:r>
        <w:rPr>
          <w:rFonts w:ascii="宋体" w:eastAsia="宋体" w:hAnsi="宋体" w:cs="宋体" w:hint="eastAsia"/>
          <w:color w:val="auto"/>
          <w:szCs w:val="24"/>
        </w:rPr>
        <w:t>空格。例如</w:t>
      </w:r>
      <w:r>
        <w:rPr>
          <w:rFonts w:ascii="宋体" w:eastAsia="宋体" w:hAnsi="宋体" w:cs="宋体" w:hint="eastAsia"/>
          <w:color w:val="auto"/>
          <w:szCs w:val="24"/>
          <w:lang w:val="en"/>
        </w:rPr>
        <w:t>：</w:t>
      </w:r>
    </w:p>
    <w:p w14:paraId="621E5DFC" w14:textId="77777777" w:rsidR="00660D9B" w:rsidRDefault="00292472">
      <w:pPr>
        <w:pStyle w:val="a3"/>
        <w:spacing w:afterLines="40" w:after="96"/>
        <w:ind w:firstLineChars="200" w:firstLine="480"/>
        <w:rPr>
          <w:rFonts w:ascii="Times New Roman" w:eastAsia="宋体" w:hAnsi="Times New Roman" w:cs="Times New Roman"/>
          <w:color w:val="auto"/>
          <w:szCs w:val="24"/>
        </w:rPr>
      </w:pPr>
      <w:r>
        <w:rPr>
          <w:rFonts w:ascii="Times New Roman" w:eastAsia="宋体" w:hAnsi="Times New Roman" w:cs="Times New Roman"/>
          <w:color w:val="auto"/>
          <w:szCs w:val="24"/>
        </w:rPr>
        <w:t>In an essay on urban legends, Jan Harold Brunvand notes that “some individuals make a point of learning every recent rumor or tale ... and in a short time a lively exchange of details occurs” (78).</w:t>
      </w:r>
    </w:p>
    <w:p w14:paraId="420882C9" w14:textId="77777777" w:rsidR="00660D9B" w:rsidRDefault="00660D9B">
      <w:pPr>
        <w:pStyle w:val="a3"/>
        <w:spacing w:afterLines="40" w:after="96"/>
        <w:ind w:firstLineChars="200" w:firstLine="480"/>
        <w:rPr>
          <w:rFonts w:ascii="宋体" w:eastAsia="宋体" w:hAnsi="宋体" w:cs="宋体"/>
          <w:color w:val="auto"/>
          <w:szCs w:val="24"/>
        </w:rPr>
      </w:pPr>
    </w:p>
    <w:p w14:paraId="5B8E249F" w14:textId="77777777" w:rsidR="00660D9B" w:rsidRDefault="00292472">
      <w:pPr>
        <w:pStyle w:val="1"/>
        <w:keepNext w:val="0"/>
        <w:keepLines w:val="0"/>
        <w:widowControl/>
        <w:numPr>
          <w:ilvl w:val="0"/>
          <w:numId w:val="2"/>
        </w:numPr>
        <w:spacing w:afterLines="40" w:after="96" w:line="360" w:lineRule="auto"/>
        <w:rPr>
          <w:rFonts w:ascii="宋体" w:eastAsia="宋体" w:hAnsi="宋体" w:cs="宋体"/>
          <w:color w:val="auto"/>
          <w:kern w:val="0"/>
          <w:sz w:val="28"/>
          <w:szCs w:val="28"/>
          <w:lang w:val="en"/>
        </w:rPr>
      </w:pPr>
      <w:bookmarkStart w:id="58" w:name="_Toc156616400"/>
      <w:bookmarkStart w:id="59" w:name="_Toc156621047"/>
      <w:bookmarkStart w:id="60" w:name="_Toc156463119"/>
      <w:bookmarkStart w:id="61" w:name="_Toc156622973"/>
      <w:bookmarkStart w:id="62" w:name="_Toc156459595"/>
      <w:r>
        <w:rPr>
          <w:rFonts w:ascii="宋体" w:eastAsia="宋体" w:hAnsi="宋体" w:cs="宋体" w:hint="eastAsia"/>
          <w:color w:val="auto"/>
          <w:kern w:val="0"/>
          <w:sz w:val="28"/>
          <w:szCs w:val="28"/>
          <w:lang w:val="en"/>
        </w:rPr>
        <w:t>脚注与尾注</w:t>
      </w:r>
      <w:r>
        <w:rPr>
          <w:rFonts w:ascii="宋体" w:eastAsia="宋体" w:hAnsi="宋体" w:cs="宋体" w:hint="eastAsia"/>
          <w:color w:val="auto"/>
          <w:kern w:val="0"/>
          <w:sz w:val="28"/>
          <w:szCs w:val="28"/>
        </w:rPr>
        <w:t>（</w:t>
      </w:r>
      <w:r>
        <w:rPr>
          <w:rFonts w:ascii="Times New Roman" w:eastAsia="宋体" w:hAnsi="Times New Roman" w:cs="Times New Roman"/>
          <w:color w:val="auto"/>
          <w:kern w:val="0"/>
          <w:sz w:val="28"/>
          <w:szCs w:val="28"/>
          <w:lang w:val="en"/>
        </w:rPr>
        <w:t>Footnotes and Endnotes</w:t>
      </w:r>
      <w:r>
        <w:rPr>
          <w:rFonts w:ascii="宋体" w:eastAsia="宋体" w:hAnsi="宋体" w:cs="宋体" w:hint="eastAsia"/>
          <w:color w:val="auto"/>
          <w:kern w:val="0"/>
          <w:sz w:val="28"/>
          <w:szCs w:val="28"/>
        </w:rPr>
        <w:t>）</w:t>
      </w:r>
      <w:bookmarkEnd w:id="58"/>
      <w:bookmarkEnd w:id="59"/>
      <w:bookmarkEnd w:id="60"/>
      <w:bookmarkEnd w:id="61"/>
      <w:bookmarkEnd w:id="62"/>
    </w:p>
    <w:p w14:paraId="771FCC2A" w14:textId="77777777" w:rsidR="00660D9B" w:rsidRDefault="00292472">
      <w:pPr>
        <w:pStyle w:val="2"/>
        <w:keepNext w:val="0"/>
        <w:widowControl/>
        <w:numPr>
          <w:ilvl w:val="0"/>
          <w:numId w:val="6"/>
        </w:numPr>
        <w:spacing w:afterLines="40" w:after="96"/>
        <w:rPr>
          <w:rFonts w:ascii="宋体" w:eastAsia="宋体" w:hAnsi="宋体" w:cs="宋体"/>
          <w:bCs w:val="0"/>
          <w:color w:val="auto"/>
          <w:sz w:val="24"/>
          <w:lang w:val="en"/>
        </w:rPr>
      </w:pPr>
      <w:bookmarkStart w:id="63" w:name="_Toc156621048"/>
      <w:bookmarkStart w:id="64" w:name="_Toc156616401"/>
      <w:bookmarkStart w:id="65" w:name="_Toc156463120"/>
      <w:bookmarkStart w:id="66" w:name="_Toc156622974"/>
      <w:r>
        <w:rPr>
          <w:rFonts w:ascii="宋体" w:eastAsia="宋体" w:hAnsi="宋体" w:cs="宋体" w:hint="eastAsia"/>
          <w:bCs w:val="0"/>
          <w:color w:val="auto"/>
          <w:sz w:val="24"/>
          <w:lang w:val="en"/>
        </w:rPr>
        <w:t>使用注释的情况</w:t>
      </w:r>
      <w:r>
        <w:rPr>
          <w:rFonts w:ascii="宋体" w:eastAsia="宋体" w:hAnsi="宋体" w:cs="宋体" w:hint="eastAsia"/>
          <w:bCs w:val="0"/>
          <w:color w:val="auto"/>
          <w:sz w:val="24"/>
        </w:rPr>
        <w:t>（</w:t>
      </w:r>
      <w:r>
        <w:rPr>
          <w:rFonts w:ascii="Times New Roman" w:eastAsia="宋体" w:hAnsi="Times New Roman" w:cs="Times New Roman"/>
          <w:bCs w:val="0"/>
          <w:color w:val="auto"/>
          <w:sz w:val="24"/>
          <w:lang w:val="en"/>
        </w:rPr>
        <w:t>When to Use Footnotes and Endnotes</w:t>
      </w:r>
      <w:r>
        <w:rPr>
          <w:rFonts w:ascii="宋体" w:eastAsia="宋体" w:hAnsi="宋体" w:cs="宋体" w:hint="eastAsia"/>
          <w:bCs w:val="0"/>
          <w:color w:val="auto"/>
          <w:sz w:val="24"/>
        </w:rPr>
        <w:t>）</w:t>
      </w:r>
      <w:bookmarkEnd w:id="63"/>
      <w:bookmarkEnd w:id="64"/>
      <w:bookmarkEnd w:id="65"/>
      <w:bookmarkEnd w:id="66"/>
    </w:p>
    <w:p w14:paraId="19E85063"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MLA不提倡过度使用说明性或繁冗的注释。</w:t>
      </w:r>
      <w:r>
        <w:rPr>
          <w:rFonts w:ascii="宋体" w:eastAsia="宋体" w:hAnsi="宋体" w:cs="宋体" w:hint="eastAsia"/>
          <w:color w:val="auto"/>
          <w:kern w:val="0"/>
          <w:sz w:val="24"/>
          <w:szCs w:val="24"/>
        </w:rPr>
        <w:t>但允许</w:t>
      </w:r>
      <w:r>
        <w:rPr>
          <w:rFonts w:ascii="宋体" w:eastAsia="宋体" w:hAnsi="宋体" w:cs="宋体" w:hint="eastAsia"/>
          <w:color w:val="auto"/>
          <w:kern w:val="0"/>
          <w:sz w:val="24"/>
          <w:szCs w:val="24"/>
          <w:lang w:val="en"/>
        </w:rPr>
        <w:t>使用脚注或</w:t>
      </w:r>
      <w:proofErr w:type="gramStart"/>
      <w:r>
        <w:rPr>
          <w:rFonts w:ascii="宋体" w:eastAsia="宋体" w:hAnsi="宋体" w:cs="宋体" w:hint="eastAsia"/>
          <w:color w:val="auto"/>
          <w:kern w:val="0"/>
          <w:sz w:val="24"/>
          <w:szCs w:val="24"/>
          <w:lang w:val="en"/>
        </w:rPr>
        <w:t>尾注来对</w:t>
      </w:r>
      <w:proofErr w:type="gramEnd"/>
      <w:r>
        <w:rPr>
          <w:rFonts w:ascii="宋体" w:eastAsia="宋体" w:hAnsi="宋体" w:cs="宋体" w:hint="eastAsia"/>
          <w:color w:val="auto"/>
          <w:kern w:val="0"/>
          <w:sz w:val="24"/>
          <w:szCs w:val="24"/>
          <w:lang w:val="en"/>
        </w:rPr>
        <w:t>有价值的作品评论的信息进行介绍，例如：</w:t>
      </w:r>
    </w:p>
    <w:p w14:paraId="00609373" w14:textId="77777777" w:rsidR="00660D9B" w:rsidRDefault="00292472">
      <w:pPr>
        <w:widowControl/>
        <w:spacing w:afterLines="40" w:after="96"/>
        <w:ind w:firstLineChars="200" w:firstLine="480"/>
        <w:rPr>
          <w:rFonts w:ascii="Times New Roman" w:eastAsia="宋体" w:hAnsi="Times New Roman" w:cs="Times New Roman"/>
          <w:color w:val="auto"/>
          <w:kern w:val="0"/>
          <w:sz w:val="24"/>
          <w:szCs w:val="24"/>
          <w:lang w:val="en"/>
        </w:rPr>
      </w:pPr>
      <w:r>
        <w:rPr>
          <w:rFonts w:ascii="宋体" w:eastAsia="宋体" w:hAnsi="宋体" w:cs="宋体" w:hint="eastAsia"/>
          <w:color w:val="auto"/>
          <w:kern w:val="0"/>
          <w:sz w:val="24"/>
          <w:szCs w:val="24"/>
          <w:vertAlign w:val="superscript"/>
          <w:lang w:val="en"/>
        </w:rPr>
        <w:t>1</w:t>
      </w:r>
      <w:r>
        <w:rPr>
          <w:rFonts w:ascii="宋体" w:eastAsia="宋体" w:hAnsi="宋体" w:cs="宋体" w:hint="eastAsia"/>
          <w:color w:val="auto"/>
          <w:kern w:val="0"/>
          <w:sz w:val="24"/>
          <w:szCs w:val="24"/>
          <w:lang w:val="en"/>
        </w:rPr>
        <w:t xml:space="preserve"> </w:t>
      </w:r>
      <w:r>
        <w:rPr>
          <w:rFonts w:ascii="Times New Roman" w:eastAsia="宋体" w:hAnsi="Times New Roman" w:cs="Times New Roman"/>
          <w:color w:val="auto"/>
          <w:kern w:val="0"/>
          <w:sz w:val="24"/>
          <w:szCs w:val="24"/>
          <w:lang w:val="en"/>
        </w:rPr>
        <w:t xml:space="preserve">See </w:t>
      </w:r>
      <w:proofErr w:type="spellStart"/>
      <w:r>
        <w:rPr>
          <w:rFonts w:ascii="Times New Roman" w:eastAsia="宋体" w:hAnsi="Times New Roman" w:cs="Times New Roman"/>
          <w:color w:val="auto"/>
          <w:kern w:val="0"/>
          <w:sz w:val="24"/>
          <w:szCs w:val="24"/>
          <w:lang w:val="en"/>
        </w:rPr>
        <w:t>Blackmur</w:t>
      </w:r>
      <w:proofErr w:type="spellEnd"/>
      <w:r>
        <w:rPr>
          <w:rFonts w:ascii="Times New Roman" w:eastAsia="宋体" w:hAnsi="Times New Roman" w:cs="Times New Roman"/>
          <w:color w:val="auto"/>
          <w:kern w:val="0"/>
          <w:sz w:val="24"/>
          <w:szCs w:val="24"/>
          <w:lang w:val="en"/>
        </w:rPr>
        <w:t>, especially chapters three and four, for an insightful analysis of this trend.</w:t>
      </w:r>
    </w:p>
    <w:p w14:paraId="14056012" w14:textId="77777777" w:rsidR="00660D9B" w:rsidRDefault="00292472">
      <w:pPr>
        <w:widowControl/>
        <w:spacing w:afterLines="40" w:after="96"/>
        <w:ind w:firstLineChars="200" w:firstLine="48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vertAlign w:val="superscript"/>
          <w:lang w:val="en"/>
        </w:rPr>
        <w:t>2</w:t>
      </w:r>
      <w:r>
        <w:rPr>
          <w:rFonts w:ascii="Times New Roman" w:eastAsia="宋体" w:hAnsi="Times New Roman" w:cs="Times New Roman"/>
          <w:color w:val="auto"/>
          <w:kern w:val="0"/>
          <w:sz w:val="24"/>
          <w:szCs w:val="24"/>
          <w:lang w:val="en"/>
        </w:rPr>
        <w:t xml:space="preserve"> On the problems related to repressed memory recovery, see </w:t>
      </w:r>
      <w:proofErr w:type="spellStart"/>
      <w:r>
        <w:rPr>
          <w:rFonts w:ascii="Times New Roman" w:eastAsia="宋体" w:hAnsi="Times New Roman" w:cs="Times New Roman"/>
          <w:color w:val="auto"/>
          <w:kern w:val="0"/>
          <w:sz w:val="24"/>
          <w:szCs w:val="24"/>
          <w:lang w:val="en"/>
        </w:rPr>
        <w:t>Wollens</w:t>
      </w:r>
      <w:proofErr w:type="spellEnd"/>
      <w:r>
        <w:rPr>
          <w:rFonts w:ascii="Times New Roman" w:eastAsia="宋体" w:hAnsi="Times New Roman" w:cs="Times New Roman"/>
          <w:color w:val="auto"/>
          <w:kern w:val="0"/>
          <w:sz w:val="24"/>
          <w:szCs w:val="24"/>
          <w:lang w:val="en"/>
        </w:rPr>
        <w:t xml:space="preserve"> pp. 120- 35; for a contrasting view, see Pyle.</w:t>
      </w:r>
    </w:p>
    <w:p w14:paraId="2D435C59"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脚注或尾注中偶尔也可包含一些说明性或其他简要、有帮助的附加信息，而这些信息如放在文内则会使正文显得过于繁冗。</w:t>
      </w:r>
    </w:p>
    <w:p w14:paraId="0C3A80F5" w14:textId="77777777" w:rsidR="00660D9B" w:rsidRDefault="00292472">
      <w:pPr>
        <w:widowControl/>
        <w:spacing w:afterLines="40" w:after="96"/>
        <w:ind w:firstLineChars="200" w:firstLine="48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vertAlign w:val="superscript"/>
          <w:lang w:val="en"/>
        </w:rPr>
        <w:t>3</w:t>
      </w:r>
      <w:r>
        <w:rPr>
          <w:rFonts w:ascii="Times New Roman" w:eastAsia="宋体" w:hAnsi="Times New Roman" w:cs="Times New Roman"/>
          <w:color w:val="auto"/>
          <w:kern w:val="0"/>
          <w:sz w:val="24"/>
          <w:szCs w:val="24"/>
          <w:lang w:val="en"/>
        </w:rPr>
        <w:t xml:space="preserve"> In a 1998 interview, she reiterated this point even more strongly: </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I am an artist, not a politician!</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(Weller 124).</w:t>
      </w:r>
    </w:p>
    <w:p w14:paraId="3B71ECA7" w14:textId="77777777" w:rsidR="00660D9B" w:rsidRDefault="00292472">
      <w:pPr>
        <w:pStyle w:val="2"/>
        <w:keepNext w:val="0"/>
        <w:widowControl/>
        <w:numPr>
          <w:ilvl w:val="0"/>
          <w:numId w:val="6"/>
        </w:numPr>
        <w:spacing w:afterLines="40" w:after="96"/>
        <w:rPr>
          <w:rFonts w:ascii="宋体" w:eastAsia="宋体" w:hAnsi="宋体" w:cs="宋体"/>
          <w:bCs w:val="0"/>
          <w:color w:val="auto"/>
          <w:sz w:val="24"/>
          <w:lang w:val="en"/>
        </w:rPr>
      </w:pPr>
      <w:bookmarkStart w:id="67" w:name="_Toc156622975"/>
      <w:bookmarkStart w:id="68" w:name="_Toc156621049"/>
      <w:bookmarkStart w:id="69" w:name="_Toc156463121"/>
      <w:bookmarkStart w:id="70" w:name="_Toc156616402"/>
      <w:r>
        <w:rPr>
          <w:rFonts w:ascii="宋体" w:eastAsia="宋体" w:hAnsi="宋体" w:cs="宋体" w:hint="eastAsia"/>
          <w:bCs w:val="0"/>
          <w:color w:val="auto"/>
          <w:sz w:val="24"/>
          <w:lang w:val="en"/>
        </w:rPr>
        <w:t>注释标号（</w:t>
      </w:r>
      <w:r>
        <w:rPr>
          <w:rFonts w:ascii="Times New Roman" w:eastAsia="宋体" w:hAnsi="Times New Roman" w:cs="Times New Roman"/>
          <w:bCs w:val="0"/>
          <w:color w:val="auto"/>
          <w:sz w:val="24"/>
          <w:lang w:val="en"/>
        </w:rPr>
        <w:t>Numbering Endnotes and Footnotes</w:t>
      </w:r>
      <w:r>
        <w:rPr>
          <w:rFonts w:ascii="宋体" w:eastAsia="宋体" w:hAnsi="宋体" w:cs="宋体" w:hint="eastAsia"/>
          <w:bCs w:val="0"/>
          <w:color w:val="auto"/>
          <w:sz w:val="24"/>
          <w:lang w:val="en"/>
        </w:rPr>
        <w:t>）</w:t>
      </w:r>
      <w:bookmarkEnd w:id="67"/>
      <w:bookmarkEnd w:id="68"/>
      <w:bookmarkEnd w:id="69"/>
      <w:bookmarkEnd w:id="70"/>
    </w:p>
    <w:p w14:paraId="1C909E9C"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MLA格式的正文中的脚注/尾注用连续的、上标式的阿拉伯数字表示；其位置在需注释短语或句子的标点之后：</w:t>
      </w:r>
    </w:p>
    <w:p w14:paraId="73217546" w14:textId="77777777" w:rsidR="00660D9B" w:rsidRDefault="00292472">
      <w:pPr>
        <w:widowControl/>
        <w:spacing w:afterLines="40" w:after="96"/>
        <w:ind w:firstLineChars="200" w:firstLine="48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Some have argued that such an investigation would be fruitless.</w:t>
      </w:r>
      <w:r>
        <w:rPr>
          <w:rFonts w:ascii="Times New Roman" w:eastAsia="宋体" w:hAnsi="Times New Roman" w:cs="Times New Roman"/>
          <w:color w:val="auto"/>
          <w:kern w:val="0"/>
          <w:sz w:val="24"/>
          <w:szCs w:val="24"/>
          <w:vertAlign w:val="superscript"/>
          <w:lang w:val="en"/>
        </w:rPr>
        <w:t>6</w:t>
      </w:r>
    </w:p>
    <w:p w14:paraId="659CFDE1" w14:textId="77777777" w:rsidR="00660D9B" w:rsidRDefault="00292472">
      <w:pPr>
        <w:widowControl/>
        <w:spacing w:afterLines="40" w:after="96"/>
        <w:ind w:firstLineChars="200" w:firstLine="48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Scholars have argued for years that this claim has no basis,</w:t>
      </w:r>
      <w:r>
        <w:rPr>
          <w:rFonts w:ascii="Times New Roman" w:eastAsia="宋体" w:hAnsi="Times New Roman" w:cs="Times New Roman"/>
          <w:color w:val="auto"/>
          <w:kern w:val="0"/>
          <w:sz w:val="24"/>
          <w:szCs w:val="24"/>
          <w:vertAlign w:val="superscript"/>
          <w:lang w:val="en"/>
        </w:rPr>
        <w:t>7</w:t>
      </w:r>
      <w:r>
        <w:rPr>
          <w:rFonts w:ascii="Times New Roman" w:eastAsia="宋体" w:hAnsi="Times New Roman" w:cs="Times New Roman"/>
          <w:color w:val="auto"/>
          <w:kern w:val="0"/>
          <w:sz w:val="24"/>
          <w:szCs w:val="24"/>
          <w:lang w:val="en"/>
        </w:rPr>
        <w:t xml:space="preserve"> so we would do well to ignore it.</w:t>
      </w:r>
    </w:p>
    <w:p w14:paraId="52C49FE4"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但脚注/尾注的上标号应放在破折号之前：</w:t>
      </w:r>
    </w:p>
    <w:p w14:paraId="5C36D108" w14:textId="77777777" w:rsidR="00660D9B" w:rsidRDefault="00292472">
      <w:pPr>
        <w:widowControl/>
        <w:spacing w:afterLines="40" w:after="96"/>
        <w:ind w:firstLineChars="200" w:firstLine="48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For years, scholars have failed to address this point</w:t>
      </w:r>
      <w:r>
        <w:rPr>
          <w:rFonts w:ascii="Times New Roman" w:eastAsia="宋体" w:hAnsi="Times New Roman" w:cs="Times New Roman"/>
          <w:color w:val="auto"/>
          <w:kern w:val="0"/>
          <w:sz w:val="24"/>
          <w:szCs w:val="24"/>
          <w:vertAlign w:val="superscript"/>
          <w:lang w:val="en"/>
        </w:rPr>
        <w:t>8</w:t>
      </w:r>
      <w:r>
        <w:rPr>
          <w:rFonts w:ascii="Times New Roman" w:eastAsia="宋体" w:hAnsi="Times New Roman" w:cs="Times New Roman"/>
          <w:color w:val="auto"/>
          <w:kern w:val="0"/>
          <w:sz w:val="24"/>
          <w:szCs w:val="24"/>
          <w:lang w:val="en"/>
        </w:rPr>
        <w:t>—a fact that suggests their cowardice more than their carelessness.</w:t>
      </w:r>
    </w:p>
    <w:p w14:paraId="3DFE0CA1" w14:textId="77777777" w:rsidR="00660D9B" w:rsidRDefault="00292472">
      <w:pPr>
        <w:pStyle w:val="2"/>
        <w:keepNext w:val="0"/>
        <w:widowControl/>
        <w:numPr>
          <w:ilvl w:val="0"/>
          <w:numId w:val="6"/>
        </w:numPr>
        <w:spacing w:afterLines="40" w:after="96"/>
        <w:rPr>
          <w:rFonts w:ascii="宋体" w:eastAsia="宋体" w:hAnsi="宋体" w:cs="宋体"/>
          <w:bCs w:val="0"/>
          <w:color w:val="auto"/>
          <w:sz w:val="24"/>
          <w:lang w:val="en"/>
        </w:rPr>
      </w:pPr>
      <w:bookmarkStart w:id="71" w:name="_Toc156621050"/>
      <w:bookmarkStart w:id="72" w:name="_Toc156463122"/>
      <w:bookmarkStart w:id="73" w:name="_Toc156622976"/>
      <w:bookmarkStart w:id="74" w:name="_Toc156616403"/>
      <w:r>
        <w:rPr>
          <w:rFonts w:ascii="宋体" w:eastAsia="宋体" w:hAnsi="宋体" w:cs="宋体" w:hint="eastAsia"/>
          <w:bCs w:val="0"/>
          <w:color w:val="auto"/>
          <w:sz w:val="24"/>
          <w:lang w:val="en"/>
        </w:rPr>
        <w:t>注释格式（</w:t>
      </w:r>
      <w:r>
        <w:rPr>
          <w:rFonts w:ascii="Times New Roman" w:eastAsia="宋体" w:hAnsi="Times New Roman" w:cs="Times New Roman"/>
          <w:bCs w:val="0"/>
          <w:color w:val="auto"/>
          <w:sz w:val="24"/>
          <w:lang w:val="en"/>
        </w:rPr>
        <w:t>Formatting Endnotes and Footnotes</w:t>
      </w:r>
      <w:r>
        <w:rPr>
          <w:rFonts w:ascii="宋体" w:eastAsia="宋体" w:hAnsi="宋体" w:cs="宋体" w:hint="eastAsia"/>
          <w:bCs w:val="0"/>
          <w:color w:val="auto"/>
          <w:sz w:val="24"/>
          <w:lang w:val="en"/>
        </w:rPr>
        <w:t>）</w:t>
      </w:r>
      <w:bookmarkEnd w:id="71"/>
      <w:bookmarkEnd w:id="72"/>
      <w:bookmarkEnd w:id="73"/>
      <w:bookmarkEnd w:id="74"/>
    </w:p>
    <w:p w14:paraId="56374578" w14:textId="77777777" w:rsidR="00660D9B" w:rsidRDefault="00292472">
      <w:pPr>
        <w:widowControl/>
        <w:pBdr>
          <w:top w:val="none" w:sz="0" w:space="1" w:color="auto"/>
          <w:left w:val="none" w:sz="0" w:space="4" w:color="auto"/>
          <w:bottom w:val="none" w:sz="0" w:space="1" w:color="auto"/>
          <w:right w:val="none" w:sz="0" w:space="4" w:color="auto"/>
        </w:pBdr>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注释与正文分开。注释要另起一页，此页标题为</w:t>
      </w:r>
      <w:r>
        <w:rPr>
          <w:rFonts w:ascii="Times New Roman" w:eastAsia="宋体" w:hAnsi="Times New Roman" w:cs="Times New Roman"/>
          <w:color w:val="auto"/>
          <w:kern w:val="0"/>
          <w:sz w:val="24"/>
          <w:szCs w:val="24"/>
          <w:lang w:val="en"/>
        </w:rPr>
        <w:t xml:space="preserve"> Notes</w:t>
      </w:r>
      <w:r>
        <w:rPr>
          <w:rFonts w:ascii="宋体" w:eastAsia="宋体" w:hAnsi="宋体" w:cs="宋体" w:hint="eastAsia"/>
          <w:color w:val="auto"/>
          <w:kern w:val="0"/>
          <w:sz w:val="24"/>
          <w:szCs w:val="24"/>
          <w:lang w:val="en"/>
        </w:rPr>
        <w:t xml:space="preserve"> (居中、正文文字格式、不加上引号或斜体)，位置在“</w:t>
      </w:r>
      <w:r>
        <w:rPr>
          <w:rFonts w:ascii="Times New Roman" w:eastAsia="宋体" w:hAnsi="Times New Roman" w:cs="Times New Roman"/>
          <w:color w:val="auto"/>
          <w:kern w:val="0"/>
          <w:sz w:val="24"/>
          <w:szCs w:val="24"/>
          <w:lang w:val="en"/>
        </w:rPr>
        <w:t>Works Cited</w:t>
      </w:r>
      <w:r>
        <w:rPr>
          <w:rFonts w:ascii="宋体" w:eastAsia="宋体" w:hAnsi="宋体" w:cs="宋体" w:hint="eastAsia"/>
          <w:color w:val="auto"/>
          <w:kern w:val="0"/>
          <w:sz w:val="24"/>
          <w:szCs w:val="24"/>
          <w:lang w:val="en"/>
        </w:rPr>
        <w:t>”页之前。注释须按连续的、上标式的阿拉伯数字排列，并使用普通段落格式、双倍行距（一个注释自成一段）</w:t>
      </w:r>
      <w:bookmarkStart w:id="75" w:name="_Toc156459596"/>
    </w:p>
    <w:p w14:paraId="2170E34A" w14:textId="77777777" w:rsidR="00660D9B" w:rsidRDefault="00660D9B">
      <w:pPr>
        <w:widowControl/>
        <w:pBdr>
          <w:top w:val="none" w:sz="0" w:space="1" w:color="auto"/>
          <w:left w:val="none" w:sz="0" w:space="4" w:color="auto"/>
          <w:bottom w:val="none" w:sz="0" w:space="1" w:color="auto"/>
          <w:right w:val="none" w:sz="0" w:space="4" w:color="auto"/>
        </w:pBdr>
        <w:spacing w:afterLines="40" w:after="96"/>
        <w:ind w:firstLineChars="200" w:firstLine="480"/>
        <w:rPr>
          <w:rFonts w:ascii="宋体" w:eastAsia="宋体" w:hAnsi="宋体" w:cs="宋体"/>
          <w:color w:val="auto"/>
          <w:kern w:val="0"/>
          <w:sz w:val="24"/>
          <w:szCs w:val="24"/>
          <w:lang w:val="en"/>
        </w:rPr>
      </w:pPr>
    </w:p>
    <w:p w14:paraId="02CC476F" w14:textId="77777777" w:rsidR="00660D9B" w:rsidRDefault="00292472">
      <w:pPr>
        <w:pStyle w:val="1"/>
        <w:keepNext w:val="0"/>
        <w:keepLines w:val="0"/>
        <w:widowControl/>
        <w:numPr>
          <w:ilvl w:val="0"/>
          <w:numId w:val="2"/>
        </w:numPr>
        <w:pBdr>
          <w:top w:val="none" w:sz="0" w:space="1" w:color="auto"/>
          <w:left w:val="none" w:sz="0" w:space="4" w:color="auto"/>
          <w:bottom w:val="none" w:sz="0" w:space="1" w:color="auto"/>
          <w:right w:val="none" w:sz="0" w:space="4" w:color="auto"/>
        </w:pBdr>
        <w:spacing w:afterLines="40" w:after="96" w:line="360" w:lineRule="auto"/>
        <w:rPr>
          <w:rFonts w:ascii="宋体" w:eastAsia="宋体" w:hAnsi="宋体" w:cs="宋体"/>
          <w:color w:val="auto"/>
          <w:kern w:val="0"/>
          <w:sz w:val="28"/>
          <w:szCs w:val="28"/>
          <w:lang w:val="en"/>
        </w:rPr>
      </w:pPr>
      <w:bookmarkStart w:id="76" w:name="_Toc156621051"/>
      <w:bookmarkStart w:id="77" w:name="_Toc156463123"/>
      <w:bookmarkStart w:id="78" w:name="_Toc156622977"/>
      <w:bookmarkStart w:id="79" w:name="_Toc156616404"/>
      <w:r>
        <w:rPr>
          <w:rFonts w:ascii="宋体" w:eastAsia="宋体" w:hAnsi="宋体" w:cs="宋体" w:hint="eastAsia"/>
          <w:color w:val="auto"/>
          <w:kern w:val="0"/>
          <w:sz w:val="28"/>
          <w:szCs w:val="28"/>
          <w:lang w:val="en"/>
        </w:rPr>
        <w:t>引用文献条目格式（</w:t>
      </w:r>
      <w:r>
        <w:rPr>
          <w:rFonts w:ascii="Times New Roman" w:eastAsia="宋体" w:hAnsi="Times New Roman" w:cs="Times New Roman"/>
          <w:color w:val="auto"/>
          <w:kern w:val="0"/>
          <w:sz w:val="28"/>
          <w:szCs w:val="28"/>
          <w:lang w:val="en"/>
        </w:rPr>
        <w:t>Works Cited Page: Basic Format</w:t>
      </w:r>
      <w:r>
        <w:rPr>
          <w:rFonts w:ascii="宋体" w:eastAsia="宋体" w:hAnsi="宋体" w:cs="宋体" w:hint="eastAsia"/>
          <w:color w:val="auto"/>
          <w:kern w:val="0"/>
          <w:sz w:val="28"/>
          <w:szCs w:val="28"/>
          <w:lang w:val="en"/>
        </w:rPr>
        <w:t>）</w:t>
      </w:r>
      <w:bookmarkEnd w:id="75"/>
      <w:bookmarkEnd w:id="76"/>
      <w:bookmarkEnd w:id="77"/>
      <w:bookmarkEnd w:id="78"/>
      <w:bookmarkEnd w:id="79"/>
    </w:p>
    <w:p w14:paraId="71DD0D9E" w14:textId="77777777" w:rsidR="00660D9B" w:rsidRDefault="00292472">
      <w:pPr>
        <w:pStyle w:val="2"/>
        <w:keepNext w:val="0"/>
        <w:widowControl/>
        <w:numPr>
          <w:ilvl w:val="0"/>
          <w:numId w:val="7"/>
        </w:numPr>
        <w:pBdr>
          <w:top w:val="none" w:sz="0" w:space="1" w:color="auto"/>
          <w:left w:val="none" w:sz="0" w:space="4" w:color="auto"/>
          <w:bottom w:val="none" w:sz="0" w:space="1" w:color="auto"/>
          <w:right w:val="none" w:sz="0" w:space="4" w:color="auto"/>
        </w:pBdr>
        <w:spacing w:afterLines="40" w:after="96"/>
        <w:rPr>
          <w:rFonts w:ascii="宋体" w:eastAsia="宋体" w:hAnsi="宋体" w:cs="宋体"/>
          <w:bCs w:val="0"/>
          <w:color w:val="auto"/>
          <w:sz w:val="24"/>
          <w:lang w:val="en"/>
        </w:rPr>
      </w:pPr>
      <w:bookmarkStart w:id="80" w:name="_Toc156616405"/>
      <w:bookmarkStart w:id="81" w:name="_Toc156463124"/>
      <w:bookmarkStart w:id="82" w:name="_Toc156622978"/>
      <w:bookmarkStart w:id="83" w:name="_Toc156621052"/>
      <w:r>
        <w:rPr>
          <w:rFonts w:ascii="宋体" w:eastAsia="宋体" w:hAnsi="宋体" w:cs="宋体" w:hint="eastAsia"/>
          <w:bCs w:val="0"/>
          <w:color w:val="auto"/>
          <w:sz w:val="24"/>
          <w:lang w:val="en"/>
        </w:rPr>
        <w:t>基本规则（</w:t>
      </w:r>
      <w:r>
        <w:rPr>
          <w:rFonts w:ascii="Times New Roman" w:eastAsia="宋体" w:hAnsi="Times New Roman" w:cs="Times New Roman"/>
          <w:bCs w:val="0"/>
          <w:color w:val="auto"/>
          <w:sz w:val="24"/>
          <w:lang w:val="en"/>
        </w:rPr>
        <w:t>Basic Rules</w:t>
      </w:r>
      <w:r>
        <w:rPr>
          <w:rFonts w:ascii="宋体" w:eastAsia="宋体" w:hAnsi="宋体" w:cs="宋体" w:hint="eastAsia"/>
          <w:bCs w:val="0"/>
          <w:color w:val="auto"/>
          <w:sz w:val="24"/>
          <w:lang w:val="en"/>
        </w:rPr>
        <w:t>）</w:t>
      </w:r>
      <w:bookmarkEnd w:id="80"/>
      <w:bookmarkEnd w:id="81"/>
      <w:bookmarkEnd w:id="82"/>
      <w:bookmarkEnd w:id="83"/>
    </w:p>
    <w:p w14:paraId="48604B41" w14:textId="77777777" w:rsidR="00660D9B" w:rsidRDefault="00292472">
      <w:pPr>
        <w:widowControl/>
        <w:numPr>
          <w:ilvl w:val="0"/>
          <w:numId w:val="8"/>
        </w:numPr>
        <w:pBdr>
          <w:top w:val="none" w:sz="0" w:space="1" w:color="auto"/>
          <w:left w:val="none" w:sz="0" w:space="4" w:color="auto"/>
          <w:bottom w:val="none" w:sz="0" w:space="1" w:color="auto"/>
          <w:right w:val="none" w:sz="0" w:space="4" w:color="auto"/>
        </w:pBdr>
        <w:spacing w:afterLines="40" w:after="96"/>
        <w:rPr>
          <w:rFonts w:ascii="宋体" w:eastAsia="宋体" w:hAnsi="宋体" w:cs="宋体"/>
          <w:color w:val="auto"/>
          <w:kern w:val="0"/>
          <w:sz w:val="24"/>
          <w:szCs w:val="24"/>
          <w:lang w:val="en"/>
        </w:rPr>
      </w:pPr>
      <w:r>
        <w:rPr>
          <w:rFonts w:ascii="Times New Roman" w:eastAsia="宋体" w:hAnsi="Times New Roman" w:cs="Times New Roman"/>
          <w:color w:val="auto"/>
          <w:kern w:val="0"/>
          <w:sz w:val="24"/>
          <w:szCs w:val="24"/>
          <w:lang w:val="en"/>
        </w:rPr>
        <w:lastRenderedPageBreak/>
        <w:t>Works Cited</w:t>
      </w:r>
      <w:proofErr w:type="gramStart"/>
      <w:r>
        <w:rPr>
          <w:rFonts w:ascii="宋体" w:eastAsia="宋体" w:hAnsi="宋体" w:cs="宋体" w:hint="eastAsia"/>
          <w:color w:val="auto"/>
          <w:kern w:val="0"/>
          <w:sz w:val="24"/>
          <w:szCs w:val="24"/>
          <w:lang w:val="en"/>
        </w:rPr>
        <w:t>页位置</w:t>
      </w:r>
      <w:proofErr w:type="gramEnd"/>
      <w:r>
        <w:rPr>
          <w:rFonts w:ascii="宋体" w:eastAsia="宋体" w:hAnsi="宋体" w:cs="宋体" w:hint="eastAsia"/>
          <w:color w:val="auto"/>
          <w:kern w:val="0"/>
          <w:sz w:val="24"/>
          <w:szCs w:val="24"/>
          <w:lang w:val="en"/>
        </w:rPr>
        <w:t>在论文最后，另起一页。</w:t>
      </w:r>
    </w:p>
    <w:p w14:paraId="3133D9E6" w14:textId="77777777" w:rsidR="00660D9B" w:rsidRDefault="00292472">
      <w:pPr>
        <w:widowControl/>
        <w:numPr>
          <w:ilvl w:val="0"/>
          <w:numId w:val="8"/>
        </w:numPr>
        <w:spacing w:afterLines="40" w:after="96"/>
        <w:rPr>
          <w:rFonts w:ascii="宋体" w:eastAsia="宋体" w:hAnsi="宋体" w:cs="宋体"/>
          <w:color w:val="auto"/>
          <w:kern w:val="0"/>
          <w:sz w:val="24"/>
          <w:szCs w:val="24"/>
          <w:lang w:val="en"/>
        </w:rPr>
      </w:pPr>
      <w:r>
        <w:rPr>
          <w:rFonts w:ascii="Times New Roman" w:eastAsia="宋体" w:hAnsi="Times New Roman" w:cs="Times New Roman" w:hint="eastAsia"/>
          <w:color w:val="auto"/>
          <w:kern w:val="0"/>
          <w:sz w:val="24"/>
          <w:szCs w:val="24"/>
          <w:lang w:val="en"/>
        </w:rPr>
        <w:t>Works Cited</w:t>
      </w:r>
      <w:r>
        <w:rPr>
          <w:rFonts w:ascii="宋体" w:eastAsia="宋体" w:hAnsi="宋体" w:cs="宋体" w:hint="eastAsia"/>
          <w:color w:val="auto"/>
          <w:kern w:val="0"/>
          <w:sz w:val="24"/>
          <w:szCs w:val="24"/>
          <w:lang w:val="en"/>
        </w:rPr>
        <w:t>页上应标出页码；</w:t>
      </w:r>
      <w:r>
        <w:rPr>
          <w:rFonts w:ascii="Times New Roman" w:eastAsia="宋体" w:hAnsi="Times New Roman" w:cs="Times New Roman" w:hint="eastAsia"/>
          <w:color w:val="auto"/>
          <w:kern w:val="0"/>
          <w:sz w:val="24"/>
          <w:szCs w:val="24"/>
          <w:lang w:val="en"/>
        </w:rPr>
        <w:t>Works Cited</w:t>
      </w:r>
      <w:r>
        <w:rPr>
          <w:rFonts w:ascii="宋体" w:eastAsia="宋体" w:hAnsi="宋体" w:cs="宋体" w:hint="eastAsia"/>
          <w:color w:val="auto"/>
          <w:kern w:val="0"/>
          <w:sz w:val="24"/>
          <w:szCs w:val="24"/>
          <w:lang w:val="en"/>
        </w:rPr>
        <w:t xml:space="preserve"> 字样位于此页最上方、居中。</w:t>
      </w:r>
    </w:p>
    <w:p w14:paraId="2D3B2BDD" w14:textId="77777777" w:rsidR="00660D9B" w:rsidRDefault="00292472">
      <w:pPr>
        <w:widowControl/>
        <w:numPr>
          <w:ilvl w:val="0"/>
          <w:numId w:val="8"/>
        </w:numPr>
        <w:spacing w:afterLines="40" w:after="96"/>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均为双倍行距；条目之间</w:t>
      </w:r>
      <w:proofErr w:type="gramStart"/>
      <w:r>
        <w:rPr>
          <w:rFonts w:ascii="宋体" w:eastAsia="宋体" w:hAnsi="宋体" w:cs="宋体" w:hint="eastAsia"/>
          <w:color w:val="auto"/>
          <w:kern w:val="0"/>
          <w:sz w:val="24"/>
          <w:szCs w:val="24"/>
          <w:lang w:val="en"/>
        </w:rPr>
        <w:t>不</w:t>
      </w:r>
      <w:proofErr w:type="gramEnd"/>
      <w:r>
        <w:rPr>
          <w:rFonts w:ascii="宋体" w:eastAsia="宋体" w:hAnsi="宋体" w:cs="宋体" w:hint="eastAsia"/>
          <w:color w:val="auto"/>
          <w:kern w:val="0"/>
          <w:sz w:val="24"/>
          <w:szCs w:val="24"/>
          <w:lang w:val="en"/>
        </w:rPr>
        <w:t>留空行。</w:t>
      </w:r>
    </w:p>
    <w:p w14:paraId="520E98EC" w14:textId="77777777" w:rsidR="00660D9B" w:rsidRDefault="00292472">
      <w:pPr>
        <w:widowControl/>
        <w:numPr>
          <w:ilvl w:val="0"/>
          <w:numId w:val="8"/>
        </w:numPr>
        <w:spacing w:afterLines="40" w:after="96"/>
        <w:rPr>
          <w:rFonts w:ascii="宋体" w:eastAsia="宋体" w:hAnsi="宋体" w:cs="宋体"/>
          <w:color w:val="auto"/>
          <w:kern w:val="0"/>
          <w:lang w:val="en"/>
        </w:rPr>
      </w:pPr>
      <w:r>
        <w:rPr>
          <w:rFonts w:ascii="宋体" w:eastAsia="宋体" w:hAnsi="宋体" w:cs="宋体" w:hint="eastAsia"/>
          <w:color w:val="auto"/>
          <w:kern w:val="0"/>
          <w:sz w:val="24"/>
          <w:szCs w:val="24"/>
          <w:lang w:val="en"/>
        </w:rPr>
        <w:t>如需要，可直接列出所引用的页码。如你所引用的期刊文章出现在225到250页，则可在</w:t>
      </w:r>
      <w:r>
        <w:rPr>
          <w:rFonts w:ascii="Times New Roman" w:eastAsia="宋体" w:hAnsi="Times New Roman" w:cs="Times New Roman" w:hint="eastAsia"/>
          <w:color w:val="auto"/>
          <w:kern w:val="0"/>
          <w:sz w:val="24"/>
          <w:szCs w:val="24"/>
          <w:lang w:val="en"/>
        </w:rPr>
        <w:t>Works Cited</w:t>
      </w:r>
      <w:r>
        <w:rPr>
          <w:rFonts w:ascii="宋体" w:eastAsia="宋体" w:hAnsi="宋体" w:cs="宋体" w:hint="eastAsia"/>
          <w:color w:val="auto"/>
          <w:kern w:val="0"/>
          <w:sz w:val="24"/>
          <w:szCs w:val="24"/>
          <w:lang w:val="en"/>
        </w:rPr>
        <w:t>上这样标出页码：225-50。</w:t>
      </w:r>
    </w:p>
    <w:p w14:paraId="150D7532" w14:textId="77777777" w:rsidR="00660D9B" w:rsidRDefault="00292472">
      <w:pPr>
        <w:pStyle w:val="2"/>
        <w:keepNext w:val="0"/>
        <w:widowControl/>
        <w:numPr>
          <w:ilvl w:val="0"/>
          <w:numId w:val="7"/>
        </w:numPr>
        <w:spacing w:afterLines="40" w:after="96"/>
        <w:rPr>
          <w:rFonts w:ascii="宋体" w:eastAsia="宋体" w:hAnsi="宋体" w:cs="宋体"/>
          <w:bCs w:val="0"/>
          <w:color w:val="auto"/>
          <w:sz w:val="24"/>
          <w:lang w:val="en"/>
        </w:rPr>
      </w:pPr>
      <w:bookmarkStart w:id="84" w:name="_Toc156621053"/>
      <w:bookmarkStart w:id="85" w:name="_Toc156622979"/>
      <w:bookmarkStart w:id="86" w:name="_Toc156463125"/>
      <w:bookmarkStart w:id="87" w:name="_Toc156616406"/>
      <w:r>
        <w:rPr>
          <w:rFonts w:ascii="宋体" w:eastAsia="宋体" w:hAnsi="宋体" w:cs="宋体" w:hint="eastAsia"/>
          <w:bCs w:val="0"/>
          <w:color w:val="auto"/>
          <w:sz w:val="24"/>
          <w:lang w:val="en"/>
        </w:rPr>
        <w:t>大小写与标点（</w:t>
      </w:r>
      <w:r>
        <w:rPr>
          <w:rFonts w:ascii="Times New Roman" w:eastAsia="宋体" w:hAnsi="Times New Roman" w:cs="Times New Roman" w:hint="eastAsia"/>
          <w:b w:val="0"/>
          <w:bCs w:val="0"/>
          <w:color w:val="auto"/>
          <w:kern w:val="0"/>
          <w:sz w:val="22"/>
          <w:szCs w:val="22"/>
          <w:lang w:val="en"/>
        </w:rPr>
        <w:t>Capitalization and Punctuation</w:t>
      </w:r>
      <w:r>
        <w:rPr>
          <w:rFonts w:ascii="宋体" w:eastAsia="宋体" w:hAnsi="宋体" w:cs="宋体" w:hint="eastAsia"/>
          <w:bCs w:val="0"/>
          <w:color w:val="auto"/>
          <w:sz w:val="24"/>
          <w:lang w:val="en"/>
        </w:rPr>
        <w:t>）</w:t>
      </w:r>
      <w:bookmarkEnd w:id="84"/>
      <w:bookmarkEnd w:id="85"/>
      <w:bookmarkEnd w:id="86"/>
      <w:bookmarkEnd w:id="87"/>
    </w:p>
    <w:p w14:paraId="4055C260" w14:textId="77777777" w:rsidR="00660D9B" w:rsidRDefault="00292472">
      <w:pPr>
        <w:widowControl/>
        <w:numPr>
          <w:ilvl w:val="0"/>
          <w:numId w:val="9"/>
        </w:numPr>
        <w:spacing w:afterLines="40" w:after="96"/>
        <w:rPr>
          <w:rFonts w:ascii="Times New Roman" w:eastAsia="宋体" w:hAnsi="Times New Roman" w:cs="Times New Roman"/>
          <w:color w:val="auto"/>
          <w:kern w:val="0"/>
          <w:sz w:val="24"/>
          <w:szCs w:val="24"/>
          <w:lang w:val="en"/>
        </w:rPr>
      </w:pPr>
      <w:r>
        <w:rPr>
          <w:rFonts w:ascii="宋体" w:eastAsia="宋体" w:hAnsi="宋体" w:cs="宋体" w:hint="eastAsia"/>
          <w:color w:val="auto"/>
          <w:kern w:val="0"/>
          <w:sz w:val="24"/>
          <w:szCs w:val="24"/>
          <w:lang w:val="en"/>
        </w:rPr>
        <w:t>文章、书籍等的题名需要大写，但其中的冠词、短的介词或者连词不能大写，除非这些</w:t>
      </w:r>
      <w:proofErr w:type="gramStart"/>
      <w:r>
        <w:rPr>
          <w:rFonts w:ascii="宋体" w:eastAsia="宋体" w:hAnsi="宋体" w:cs="宋体" w:hint="eastAsia"/>
          <w:color w:val="auto"/>
          <w:kern w:val="0"/>
          <w:sz w:val="24"/>
          <w:szCs w:val="24"/>
          <w:lang w:val="en"/>
        </w:rPr>
        <w:t>词位于</w:t>
      </w:r>
      <w:proofErr w:type="gramEnd"/>
      <w:r>
        <w:rPr>
          <w:rFonts w:ascii="宋体" w:eastAsia="宋体" w:hAnsi="宋体" w:cs="宋体" w:hint="eastAsia"/>
          <w:color w:val="auto"/>
          <w:kern w:val="0"/>
          <w:sz w:val="24"/>
          <w:szCs w:val="24"/>
          <w:lang w:val="en"/>
        </w:rPr>
        <w:t>标题或者副标题的开头：</w:t>
      </w:r>
      <w:r>
        <w:rPr>
          <w:rFonts w:ascii="Times New Roman" w:eastAsia="宋体" w:hAnsi="Times New Roman" w:cs="Times New Roman"/>
          <w:i/>
          <w:iCs/>
          <w:color w:val="auto"/>
          <w:kern w:val="0"/>
          <w:sz w:val="24"/>
          <w:szCs w:val="24"/>
          <w:lang w:val="en"/>
        </w:rPr>
        <w:t>Gone with the Wind</w:t>
      </w:r>
      <w:r>
        <w:rPr>
          <w:rFonts w:ascii="Times New Roman" w:eastAsia="宋体" w:hAnsi="Times New Roman" w:cs="Times New Roman"/>
          <w:color w:val="auto"/>
          <w:kern w:val="0"/>
          <w:sz w:val="24"/>
          <w:szCs w:val="24"/>
          <w:lang w:val="en"/>
        </w:rPr>
        <w:t xml:space="preserve">, </w:t>
      </w:r>
      <w:r>
        <w:rPr>
          <w:rFonts w:ascii="Times New Roman" w:eastAsia="宋体" w:hAnsi="Times New Roman" w:cs="Times New Roman"/>
          <w:i/>
          <w:iCs/>
          <w:color w:val="auto"/>
          <w:kern w:val="0"/>
          <w:sz w:val="24"/>
          <w:szCs w:val="24"/>
          <w:lang w:val="en"/>
        </w:rPr>
        <w:t>The Art of War</w:t>
      </w:r>
      <w:r>
        <w:rPr>
          <w:rFonts w:ascii="Times New Roman" w:eastAsia="宋体" w:hAnsi="Times New Roman" w:cs="Times New Roman"/>
          <w:color w:val="auto"/>
          <w:kern w:val="0"/>
          <w:sz w:val="24"/>
          <w:szCs w:val="24"/>
          <w:lang w:val="en"/>
        </w:rPr>
        <w:t xml:space="preserve">, </w:t>
      </w:r>
      <w:r>
        <w:rPr>
          <w:rFonts w:ascii="Times New Roman" w:eastAsia="宋体" w:hAnsi="Times New Roman" w:cs="Times New Roman"/>
          <w:i/>
          <w:iCs/>
          <w:color w:val="auto"/>
          <w:kern w:val="0"/>
          <w:sz w:val="24"/>
          <w:szCs w:val="24"/>
          <w:lang w:val="en"/>
        </w:rPr>
        <w:t>There Is Nothing Left to Lose</w:t>
      </w:r>
    </w:p>
    <w:p w14:paraId="350EB418" w14:textId="77777777" w:rsidR="00660D9B" w:rsidRDefault="00292472">
      <w:pPr>
        <w:widowControl/>
        <w:numPr>
          <w:ilvl w:val="0"/>
          <w:numId w:val="9"/>
        </w:numPr>
        <w:spacing w:afterLines="40" w:after="96"/>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篇幅较长文献（书、杂志）的题名要斜体；篇幅较短文献（诗、文章）的题名则加双引号。</w:t>
      </w:r>
    </w:p>
    <w:p w14:paraId="101FC0AF" w14:textId="77777777" w:rsidR="00660D9B" w:rsidRDefault="00292472">
      <w:pPr>
        <w:pStyle w:val="2"/>
        <w:keepNext w:val="0"/>
        <w:widowControl/>
        <w:numPr>
          <w:ilvl w:val="0"/>
          <w:numId w:val="7"/>
        </w:numPr>
        <w:spacing w:afterLines="40" w:after="96"/>
        <w:rPr>
          <w:rFonts w:ascii="宋体" w:eastAsia="宋体" w:hAnsi="宋体" w:cs="宋体"/>
          <w:bCs w:val="0"/>
          <w:color w:val="auto"/>
          <w:sz w:val="24"/>
          <w:lang w:val="en"/>
        </w:rPr>
      </w:pPr>
      <w:bookmarkStart w:id="88" w:name="_Toc156622980"/>
      <w:bookmarkStart w:id="89" w:name="_Toc156616407"/>
      <w:bookmarkStart w:id="90" w:name="_Toc156463126"/>
      <w:bookmarkStart w:id="91" w:name="_Toc156621054"/>
      <w:r>
        <w:rPr>
          <w:rFonts w:ascii="宋体" w:eastAsia="宋体" w:hAnsi="宋体" w:cs="宋体" w:hint="eastAsia"/>
          <w:bCs w:val="0"/>
          <w:color w:val="auto"/>
          <w:sz w:val="24"/>
          <w:lang w:val="en"/>
        </w:rPr>
        <w:t>条目排序与姓名顺序（</w:t>
      </w:r>
      <w:r>
        <w:rPr>
          <w:rFonts w:ascii="Times New Roman" w:eastAsia="宋体" w:hAnsi="Times New Roman" w:cs="Times New Roman"/>
          <w:bCs w:val="0"/>
          <w:color w:val="auto"/>
          <w:sz w:val="24"/>
          <w:lang w:val="en"/>
        </w:rPr>
        <w:t>Listing Author Names</w:t>
      </w:r>
      <w:r>
        <w:rPr>
          <w:rFonts w:ascii="宋体" w:eastAsia="宋体" w:hAnsi="宋体" w:cs="宋体" w:hint="eastAsia"/>
          <w:bCs w:val="0"/>
          <w:color w:val="auto"/>
          <w:sz w:val="24"/>
          <w:lang w:val="en"/>
        </w:rPr>
        <w:t>）</w:t>
      </w:r>
      <w:bookmarkEnd w:id="88"/>
      <w:bookmarkEnd w:id="89"/>
      <w:bookmarkEnd w:id="90"/>
      <w:bookmarkEnd w:id="91"/>
    </w:p>
    <w:p w14:paraId="2D2FA363" w14:textId="77777777" w:rsidR="00660D9B" w:rsidRDefault="00292472">
      <w:pPr>
        <w:pStyle w:val="21"/>
        <w:spacing w:afterLines="40" w:after="96" w:line="360" w:lineRule="auto"/>
        <w:ind w:firstLineChars="200" w:firstLine="480"/>
        <w:rPr>
          <w:rFonts w:ascii="Times New Roman" w:eastAsia="宋体" w:hAnsi="Times New Roman" w:cs="Times New Roman"/>
          <w:color w:val="auto"/>
          <w:sz w:val="24"/>
          <w:szCs w:val="24"/>
        </w:rPr>
      </w:pPr>
      <w:r>
        <w:rPr>
          <w:rFonts w:ascii="宋体" w:eastAsia="宋体" w:hAnsi="宋体" w:cs="宋体" w:hint="eastAsia"/>
          <w:color w:val="auto"/>
          <w:sz w:val="24"/>
          <w:szCs w:val="24"/>
        </w:rPr>
        <w:t>引用文献的条目按作者姓名</w:t>
      </w:r>
      <w:r>
        <w:rPr>
          <w:rFonts w:ascii="宋体" w:eastAsia="宋体" w:hAnsi="宋体" w:cs="宋体" w:hint="eastAsia"/>
          <w:color w:val="auto"/>
          <w:sz w:val="24"/>
          <w:szCs w:val="24"/>
          <w:lang w:val="en-US"/>
        </w:rPr>
        <w:t>(若是</w:t>
      </w:r>
      <w:r>
        <w:rPr>
          <w:rFonts w:ascii="宋体" w:eastAsia="宋体" w:hAnsi="宋体" w:cs="宋体" w:hint="eastAsia"/>
          <w:color w:val="auto"/>
          <w:sz w:val="24"/>
          <w:szCs w:val="24"/>
        </w:rPr>
        <w:t>整部经过编辑的作品集</w:t>
      </w:r>
      <w:r>
        <w:rPr>
          <w:rFonts w:ascii="宋体" w:eastAsia="宋体" w:hAnsi="宋体" w:cs="宋体" w:hint="eastAsia"/>
          <w:color w:val="auto"/>
          <w:sz w:val="24"/>
          <w:szCs w:val="24"/>
          <w:lang w:val="en"/>
        </w:rPr>
        <w:t>，</w:t>
      </w:r>
      <w:r>
        <w:rPr>
          <w:rFonts w:ascii="宋体" w:eastAsia="宋体" w:hAnsi="宋体" w:cs="宋体" w:hint="eastAsia"/>
          <w:color w:val="auto"/>
          <w:sz w:val="24"/>
          <w:szCs w:val="24"/>
        </w:rPr>
        <w:t>则按编者姓名</w:t>
      </w:r>
      <w:r>
        <w:rPr>
          <w:rFonts w:ascii="宋体" w:eastAsia="宋体" w:hAnsi="宋体" w:cs="宋体" w:hint="eastAsia"/>
          <w:color w:val="auto"/>
          <w:sz w:val="24"/>
          <w:szCs w:val="24"/>
          <w:lang w:val="en"/>
        </w:rPr>
        <w:t>）</w:t>
      </w:r>
      <w:r>
        <w:rPr>
          <w:rFonts w:ascii="宋体" w:eastAsia="宋体" w:hAnsi="宋体" w:cs="宋体" w:hint="eastAsia"/>
          <w:color w:val="auto"/>
          <w:sz w:val="24"/>
          <w:szCs w:val="24"/>
        </w:rPr>
        <w:t>排列。作者姓名的排列顺序为：</w:t>
      </w:r>
      <w:r>
        <w:rPr>
          <w:rFonts w:ascii="Times New Roman" w:eastAsia="宋体" w:hAnsi="Times New Roman" w:cs="Times New Roman"/>
          <w:color w:val="auto"/>
          <w:sz w:val="24"/>
          <w:szCs w:val="24"/>
        </w:rPr>
        <w:t xml:space="preserve"> Family </w:t>
      </w:r>
      <w:proofErr w:type="spellStart"/>
      <w:r>
        <w:rPr>
          <w:rFonts w:ascii="Times New Roman" w:eastAsia="宋体" w:hAnsi="Times New Roman" w:cs="Times New Roman"/>
          <w:color w:val="auto"/>
          <w:sz w:val="24"/>
          <w:szCs w:val="24"/>
        </w:rPr>
        <w:t>Name+First</w:t>
      </w:r>
      <w:proofErr w:type="spellEnd"/>
      <w:r>
        <w:rPr>
          <w:rFonts w:ascii="Times New Roman" w:eastAsia="宋体" w:hAnsi="Times New Roman" w:cs="Times New Roman"/>
          <w:color w:val="auto"/>
          <w:sz w:val="24"/>
          <w:szCs w:val="24"/>
        </w:rPr>
        <w:t xml:space="preserve"> </w:t>
      </w:r>
      <w:proofErr w:type="spellStart"/>
      <w:r>
        <w:rPr>
          <w:rFonts w:ascii="Times New Roman" w:eastAsia="宋体" w:hAnsi="Times New Roman" w:cs="Times New Roman"/>
          <w:color w:val="auto"/>
          <w:sz w:val="24"/>
          <w:szCs w:val="24"/>
        </w:rPr>
        <w:t>Name+Middle</w:t>
      </w:r>
      <w:proofErr w:type="spellEnd"/>
      <w:r>
        <w:rPr>
          <w:rFonts w:ascii="Times New Roman" w:eastAsia="宋体" w:hAnsi="Times New Roman" w:cs="Times New Roman"/>
          <w:color w:val="auto"/>
          <w:sz w:val="24"/>
          <w:szCs w:val="24"/>
        </w:rPr>
        <w:t xml:space="preserve"> Name</w:t>
      </w:r>
      <w:r>
        <w:rPr>
          <w:rFonts w:ascii="Times New Roman" w:eastAsia="宋体" w:hAnsi="Times New Roman" w:cs="Times New Roman"/>
          <w:color w:val="auto"/>
          <w:sz w:val="24"/>
          <w:szCs w:val="24"/>
        </w:rPr>
        <w:t>。</w:t>
      </w:r>
    </w:p>
    <w:p w14:paraId="179BCE15"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不要将作者头衔（</w:t>
      </w:r>
      <w:r>
        <w:rPr>
          <w:rFonts w:ascii="Times New Roman" w:eastAsia="宋体" w:hAnsi="Times New Roman" w:cs="Times New Roman"/>
          <w:color w:val="auto"/>
          <w:kern w:val="0"/>
          <w:sz w:val="24"/>
          <w:szCs w:val="24"/>
          <w:lang w:val="en"/>
        </w:rPr>
        <w:t>Dr., Sir, Saint, etc.</w:t>
      </w:r>
      <w:r>
        <w:rPr>
          <w:rFonts w:ascii="宋体" w:eastAsia="宋体" w:hAnsi="宋体" w:cs="宋体" w:hint="eastAsia"/>
          <w:color w:val="auto"/>
          <w:kern w:val="0"/>
          <w:sz w:val="24"/>
          <w:szCs w:val="24"/>
          <w:lang w:val="en"/>
        </w:rPr>
        <w:t>）或学位(</w:t>
      </w:r>
      <w:r>
        <w:rPr>
          <w:rFonts w:ascii="Times New Roman" w:eastAsia="宋体" w:hAnsi="Times New Roman" w:cs="Times New Roman"/>
          <w:color w:val="auto"/>
          <w:kern w:val="0"/>
          <w:sz w:val="24"/>
          <w:szCs w:val="24"/>
          <w:lang w:val="en"/>
        </w:rPr>
        <w:t>PhD, MA, DDS, etc.</w:t>
      </w:r>
      <w:r>
        <w:rPr>
          <w:rFonts w:ascii="宋体" w:eastAsia="宋体" w:hAnsi="宋体" w:cs="宋体" w:hint="eastAsia"/>
          <w:color w:val="auto"/>
          <w:kern w:val="0"/>
          <w:sz w:val="24"/>
          <w:szCs w:val="24"/>
          <w:lang w:val="en"/>
        </w:rPr>
        <w:t>)与名字同时列出。如一本作者为</w:t>
      </w:r>
      <w:r>
        <w:rPr>
          <w:rFonts w:ascii="宋体" w:eastAsia="宋体" w:hAnsi="宋体" w:cs="宋体" w:hint="eastAsia"/>
          <w:color w:val="auto"/>
          <w:kern w:val="0"/>
          <w:sz w:val="24"/>
          <w:szCs w:val="24"/>
        </w:rPr>
        <w:t xml:space="preserve"> “</w:t>
      </w:r>
      <w:r>
        <w:rPr>
          <w:rFonts w:ascii="Times New Roman" w:eastAsia="宋体" w:hAnsi="Times New Roman" w:cs="Times New Roman"/>
          <w:color w:val="auto"/>
          <w:kern w:val="0"/>
          <w:sz w:val="24"/>
          <w:szCs w:val="24"/>
          <w:lang w:val="en"/>
        </w:rPr>
        <w:t xml:space="preserve">John </w:t>
      </w:r>
      <w:proofErr w:type="spellStart"/>
      <w:r>
        <w:rPr>
          <w:rFonts w:ascii="Times New Roman" w:eastAsia="宋体" w:hAnsi="Times New Roman" w:cs="Times New Roman"/>
          <w:color w:val="auto"/>
          <w:kern w:val="0"/>
          <w:sz w:val="24"/>
          <w:szCs w:val="24"/>
          <w:lang w:val="en"/>
        </w:rPr>
        <w:t>Bigbrain</w:t>
      </w:r>
      <w:proofErr w:type="spellEnd"/>
      <w:r>
        <w:rPr>
          <w:rFonts w:ascii="Times New Roman" w:eastAsia="宋体" w:hAnsi="Times New Roman" w:cs="Times New Roman"/>
          <w:color w:val="auto"/>
          <w:kern w:val="0"/>
          <w:sz w:val="24"/>
          <w:szCs w:val="24"/>
          <w:lang w:val="en"/>
        </w:rPr>
        <w:t>, PhD</w:t>
      </w:r>
      <w:r>
        <w:rPr>
          <w:rFonts w:ascii="宋体" w:eastAsia="宋体" w:hAnsi="宋体" w:cs="宋体" w:hint="eastAsia"/>
          <w:color w:val="auto"/>
          <w:kern w:val="0"/>
          <w:sz w:val="24"/>
          <w:szCs w:val="24"/>
        </w:rPr>
        <w:t>”</w:t>
      </w:r>
      <w:r>
        <w:rPr>
          <w:rFonts w:ascii="宋体" w:eastAsia="宋体" w:hAnsi="宋体" w:cs="宋体" w:hint="eastAsia"/>
          <w:color w:val="auto"/>
          <w:kern w:val="0"/>
          <w:sz w:val="24"/>
          <w:szCs w:val="24"/>
          <w:lang w:val="en"/>
        </w:rPr>
        <w:t>的书，在</w:t>
      </w:r>
      <w:r>
        <w:rPr>
          <w:rFonts w:ascii="Times New Roman" w:eastAsia="宋体" w:hAnsi="Times New Roman" w:cs="Times New Roman"/>
          <w:color w:val="auto"/>
          <w:kern w:val="0"/>
          <w:sz w:val="24"/>
          <w:szCs w:val="24"/>
          <w:lang w:val="en"/>
        </w:rPr>
        <w:t>Works Cited</w:t>
      </w:r>
      <w:r>
        <w:rPr>
          <w:rFonts w:ascii="宋体" w:eastAsia="宋体" w:hAnsi="宋体" w:cs="宋体" w:hint="eastAsia"/>
          <w:color w:val="auto"/>
          <w:kern w:val="0"/>
          <w:sz w:val="24"/>
          <w:szCs w:val="24"/>
          <w:lang w:val="en"/>
        </w:rPr>
        <w:t xml:space="preserve"> 页中应为</w:t>
      </w:r>
      <w:r>
        <w:rPr>
          <w:rFonts w:ascii="宋体" w:eastAsia="宋体" w:hAnsi="宋体" w:cs="宋体" w:hint="eastAsia"/>
          <w:color w:val="auto"/>
          <w:kern w:val="0"/>
          <w:sz w:val="24"/>
          <w:szCs w:val="24"/>
        </w:rPr>
        <w:t xml:space="preserve"> “</w:t>
      </w:r>
      <w:proofErr w:type="spellStart"/>
      <w:r>
        <w:rPr>
          <w:rFonts w:ascii="Times New Roman" w:eastAsia="宋体" w:hAnsi="Times New Roman" w:cs="Times New Roman" w:hint="eastAsia"/>
          <w:color w:val="auto"/>
          <w:kern w:val="0"/>
          <w:sz w:val="24"/>
          <w:szCs w:val="24"/>
          <w:lang w:val="en"/>
        </w:rPr>
        <w:t>Bigbrain</w:t>
      </w:r>
      <w:proofErr w:type="spellEnd"/>
      <w:r>
        <w:rPr>
          <w:rFonts w:ascii="Times New Roman" w:eastAsia="宋体" w:hAnsi="Times New Roman" w:cs="Times New Roman" w:hint="eastAsia"/>
          <w:color w:val="auto"/>
          <w:kern w:val="0"/>
          <w:sz w:val="24"/>
          <w:szCs w:val="24"/>
          <w:lang w:val="en"/>
        </w:rPr>
        <w:t>, John</w:t>
      </w:r>
      <w:r>
        <w:rPr>
          <w:rFonts w:ascii="宋体" w:eastAsia="宋体" w:hAnsi="宋体" w:cs="宋体" w:hint="eastAsia"/>
          <w:color w:val="auto"/>
          <w:kern w:val="0"/>
          <w:sz w:val="24"/>
          <w:szCs w:val="24"/>
        </w:rPr>
        <w:t>”</w:t>
      </w:r>
      <w:r>
        <w:rPr>
          <w:rFonts w:ascii="宋体" w:eastAsia="宋体" w:hAnsi="宋体" w:cs="宋体" w:hint="eastAsia"/>
          <w:color w:val="auto"/>
          <w:kern w:val="0"/>
          <w:sz w:val="24"/>
          <w:szCs w:val="24"/>
          <w:lang w:val="en"/>
        </w:rPr>
        <w:t>；但务必要给出如</w:t>
      </w:r>
      <w:proofErr w:type="gramStart"/>
      <w:r>
        <w:rPr>
          <w:rFonts w:ascii="宋体" w:eastAsia="宋体" w:hAnsi="宋体" w:cs="宋体" w:hint="eastAsia"/>
          <w:color w:val="auto"/>
          <w:kern w:val="0"/>
          <w:sz w:val="24"/>
          <w:szCs w:val="24"/>
        </w:rPr>
        <w:t>”</w:t>
      </w:r>
      <w:proofErr w:type="gramEnd"/>
      <w:r>
        <w:rPr>
          <w:rFonts w:ascii="Times New Roman" w:eastAsia="宋体" w:hAnsi="Times New Roman" w:cs="Times New Roman" w:hint="eastAsia"/>
          <w:color w:val="auto"/>
          <w:kern w:val="0"/>
          <w:sz w:val="24"/>
          <w:szCs w:val="24"/>
          <w:lang w:val="en"/>
        </w:rPr>
        <w:t>Jr.</w:t>
      </w:r>
      <w:r>
        <w:rPr>
          <w:rFonts w:ascii="宋体" w:eastAsia="宋体" w:hAnsi="宋体" w:cs="宋体" w:hint="eastAsia"/>
          <w:color w:val="auto"/>
          <w:kern w:val="0"/>
          <w:sz w:val="24"/>
          <w:szCs w:val="24"/>
        </w:rPr>
        <w:t>”</w:t>
      </w:r>
      <w:r>
        <w:rPr>
          <w:rFonts w:ascii="宋体" w:eastAsia="宋体" w:hAnsi="宋体" w:cs="宋体" w:hint="eastAsia"/>
          <w:color w:val="auto"/>
          <w:kern w:val="0"/>
          <w:sz w:val="24"/>
          <w:szCs w:val="24"/>
          <w:lang w:val="en"/>
        </w:rPr>
        <w:t xml:space="preserve"> 或 </w:t>
      </w:r>
      <w:r>
        <w:rPr>
          <w:rFonts w:ascii="宋体" w:eastAsia="宋体" w:hAnsi="宋体" w:cs="宋体" w:hint="eastAsia"/>
          <w:color w:val="auto"/>
          <w:kern w:val="0"/>
          <w:sz w:val="24"/>
          <w:szCs w:val="24"/>
        </w:rPr>
        <w:t>“</w:t>
      </w:r>
      <w:r>
        <w:rPr>
          <w:rFonts w:ascii="Times New Roman" w:eastAsia="宋体" w:hAnsi="Times New Roman" w:cs="Times New Roman" w:hint="eastAsia"/>
          <w:color w:val="auto"/>
          <w:kern w:val="0"/>
          <w:sz w:val="24"/>
          <w:szCs w:val="24"/>
          <w:lang w:val="en"/>
        </w:rPr>
        <w:t>II.</w:t>
      </w:r>
      <w:r>
        <w:rPr>
          <w:rFonts w:ascii="宋体" w:eastAsia="宋体" w:hAnsi="宋体" w:cs="宋体" w:hint="eastAsia"/>
          <w:color w:val="auto"/>
          <w:kern w:val="0"/>
          <w:sz w:val="24"/>
          <w:szCs w:val="24"/>
        </w:rPr>
        <w:t>”</w:t>
      </w:r>
      <w:r>
        <w:rPr>
          <w:rFonts w:ascii="宋体" w:eastAsia="宋体" w:hAnsi="宋体" w:cs="宋体" w:hint="eastAsia"/>
          <w:color w:val="auto"/>
          <w:kern w:val="0"/>
          <w:sz w:val="24"/>
          <w:szCs w:val="24"/>
          <w:lang w:val="en"/>
        </w:rPr>
        <w:t>这样的后缀，如</w:t>
      </w:r>
      <w:r>
        <w:rPr>
          <w:rFonts w:ascii="Times New Roman" w:eastAsia="宋体" w:hAnsi="Times New Roman" w:cs="Times New Roman" w:hint="eastAsia"/>
          <w:color w:val="auto"/>
          <w:kern w:val="0"/>
          <w:sz w:val="24"/>
          <w:szCs w:val="24"/>
          <w:lang w:val="en"/>
        </w:rPr>
        <w:t>Dr. Martin Luther King, Jr.</w:t>
      </w:r>
      <w:r>
        <w:rPr>
          <w:rFonts w:ascii="宋体" w:eastAsia="宋体" w:hAnsi="宋体" w:cs="宋体" w:hint="eastAsia"/>
          <w:color w:val="auto"/>
          <w:kern w:val="0"/>
          <w:sz w:val="24"/>
          <w:szCs w:val="24"/>
          <w:lang w:val="en"/>
        </w:rPr>
        <w:t>的作品的引用格式应为</w:t>
      </w:r>
      <w:r>
        <w:rPr>
          <w:rFonts w:ascii="宋体" w:eastAsia="宋体" w:hAnsi="宋体" w:cs="宋体" w:hint="eastAsia"/>
          <w:color w:val="auto"/>
          <w:kern w:val="0"/>
          <w:sz w:val="24"/>
          <w:szCs w:val="24"/>
        </w:rPr>
        <w:t xml:space="preserve"> “</w:t>
      </w:r>
      <w:r>
        <w:rPr>
          <w:rFonts w:ascii="Times New Roman" w:eastAsia="宋体" w:hAnsi="Times New Roman" w:cs="Times New Roman" w:hint="eastAsia"/>
          <w:color w:val="auto"/>
          <w:kern w:val="0"/>
          <w:sz w:val="24"/>
          <w:szCs w:val="24"/>
          <w:lang w:val="en"/>
        </w:rPr>
        <w:t>King, Martin Luther, Jr.</w:t>
      </w:r>
      <w:r>
        <w:rPr>
          <w:rFonts w:ascii="宋体" w:eastAsia="宋体" w:hAnsi="宋体" w:cs="宋体" w:hint="eastAsia"/>
          <w:color w:val="auto"/>
          <w:kern w:val="0"/>
          <w:sz w:val="24"/>
          <w:szCs w:val="24"/>
        </w:rPr>
        <w:t>”</w:t>
      </w:r>
      <w:r>
        <w:rPr>
          <w:rFonts w:ascii="宋体" w:eastAsia="宋体" w:hAnsi="宋体" w:cs="宋体" w:hint="eastAsia"/>
          <w:color w:val="auto"/>
          <w:kern w:val="0"/>
          <w:sz w:val="24"/>
          <w:szCs w:val="24"/>
          <w:lang w:val="en"/>
        </w:rPr>
        <w:t xml:space="preserve"> 即后缀要放在</w:t>
      </w:r>
      <w:r>
        <w:rPr>
          <w:rFonts w:ascii="Times New Roman" w:eastAsia="宋体" w:hAnsi="Times New Roman" w:cs="Times New Roman" w:hint="eastAsia"/>
          <w:color w:val="auto"/>
          <w:kern w:val="0"/>
          <w:sz w:val="24"/>
          <w:szCs w:val="24"/>
          <w:lang w:val="en"/>
        </w:rPr>
        <w:t>first/middle name</w:t>
      </w:r>
      <w:r>
        <w:rPr>
          <w:rFonts w:ascii="宋体" w:eastAsia="宋体" w:hAnsi="宋体" w:cs="宋体" w:hint="eastAsia"/>
          <w:color w:val="auto"/>
          <w:kern w:val="0"/>
          <w:sz w:val="24"/>
          <w:szCs w:val="24"/>
          <w:lang w:val="en"/>
        </w:rPr>
        <w:t>和逗号之后。</w:t>
      </w:r>
    </w:p>
    <w:p w14:paraId="4F3DA92F" w14:textId="77777777" w:rsidR="00660D9B" w:rsidRDefault="00292472">
      <w:pPr>
        <w:pStyle w:val="2"/>
        <w:keepNext w:val="0"/>
        <w:widowControl/>
        <w:numPr>
          <w:ilvl w:val="0"/>
          <w:numId w:val="7"/>
        </w:numPr>
        <w:spacing w:afterLines="40" w:after="96"/>
        <w:rPr>
          <w:rFonts w:ascii="宋体" w:eastAsia="宋体" w:hAnsi="宋体" w:cs="宋体"/>
          <w:bCs w:val="0"/>
          <w:color w:val="auto"/>
          <w:sz w:val="24"/>
          <w:lang w:val="en"/>
        </w:rPr>
      </w:pPr>
      <w:bookmarkStart w:id="92" w:name="_Toc156459597"/>
      <w:bookmarkStart w:id="93" w:name="_Toc156616408"/>
      <w:bookmarkStart w:id="94" w:name="_Toc156463127"/>
      <w:bookmarkStart w:id="95" w:name="_Toc156622981"/>
      <w:bookmarkStart w:id="96" w:name="_Toc156621055"/>
      <w:r>
        <w:rPr>
          <w:rFonts w:ascii="宋体" w:eastAsia="宋体" w:hAnsi="宋体" w:cs="宋体" w:hint="eastAsia"/>
          <w:bCs w:val="0"/>
          <w:color w:val="auto"/>
          <w:sz w:val="24"/>
          <w:lang w:val="en"/>
        </w:rPr>
        <w:t>书籍条目格式（</w:t>
      </w:r>
      <w:r>
        <w:rPr>
          <w:rFonts w:ascii="Times New Roman" w:eastAsia="宋体" w:hAnsi="Times New Roman" w:cs="Times New Roman"/>
          <w:bCs w:val="0"/>
          <w:color w:val="auto"/>
          <w:sz w:val="24"/>
          <w:lang w:val="en"/>
        </w:rPr>
        <w:t>Works Cited Page: Books</w:t>
      </w:r>
      <w:r>
        <w:rPr>
          <w:rFonts w:ascii="宋体" w:eastAsia="宋体" w:hAnsi="宋体" w:cs="宋体" w:hint="eastAsia"/>
          <w:bCs w:val="0"/>
          <w:color w:val="auto"/>
          <w:sz w:val="24"/>
          <w:lang w:val="en"/>
        </w:rPr>
        <w:t>）</w:t>
      </w:r>
      <w:bookmarkEnd w:id="92"/>
      <w:bookmarkEnd w:id="93"/>
      <w:bookmarkEnd w:id="94"/>
      <w:bookmarkEnd w:id="95"/>
      <w:bookmarkEnd w:id="96"/>
    </w:p>
    <w:p w14:paraId="0B905AB3" w14:textId="77777777" w:rsidR="00660D9B" w:rsidRDefault="00292472">
      <w:pPr>
        <w:widowControl/>
        <w:spacing w:afterLines="40" w:after="96"/>
        <w:ind w:firstLineChars="200" w:firstLine="480"/>
        <w:rPr>
          <w:rFonts w:ascii="Times New Roman" w:eastAsia="宋体" w:hAnsi="Times New Roman" w:cs="Times New Roman"/>
          <w:color w:val="auto"/>
          <w:kern w:val="0"/>
          <w:sz w:val="24"/>
          <w:szCs w:val="24"/>
          <w:lang w:val="en"/>
        </w:rPr>
      </w:pPr>
      <w:r>
        <w:rPr>
          <w:rFonts w:ascii="宋体" w:eastAsia="宋体" w:hAnsi="宋体" w:cs="宋体" w:hint="eastAsia"/>
          <w:color w:val="auto"/>
          <w:kern w:val="0"/>
          <w:sz w:val="24"/>
          <w:szCs w:val="24"/>
          <w:lang w:val="en"/>
        </w:rPr>
        <w:t>第一作者或单独作者姓名的书写方式为</w:t>
      </w:r>
      <w:r>
        <w:rPr>
          <w:rFonts w:ascii="Times New Roman" w:eastAsia="宋体" w:hAnsi="Times New Roman" w:cs="Times New Roman"/>
          <w:color w:val="auto"/>
          <w:kern w:val="0"/>
          <w:sz w:val="24"/>
          <w:szCs w:val="24"/>
          <w:lang w:val="en"/>
        </w:rPr>
        <w:t>last name, first name</w:t>
      </w:r>
      <w:r>
        <w:rPr>
          <w:rFonts w:ascii="宋体" w:eastAsia="宋体" w:hAnsi="宋体" w:cs="宋体" w:hint="eastAsia"/>
          <w:color w:val="auto"/>
          <w:kern w:val="0"/>
          <w:sz w:val="24"/>
          <w:szCs w:val="24"/>
          <w:lang w:val="en"/>
        </w:rPr>
        <w:t>。书籍引用的基本格式为：</w:t>
      </w:r>
      <w:proofErr w:type="spellStart"/>
      <w:r>
        <w:rPr>
          <w:rFonts w:ascii="Times New Roman" w:eastAsia="宋体" w:hAnsi="Times New Roman" w:cs="Times New Roman"/>
          <w:color w:val="auto"/>
          <w:kern w:val="0"/>
          <w:sz w:val="24"/>
          <w:szCs w:val="24"/>
          <w:lang w:val="en"/>
        </w:rPr>
        <w:t>Lastname</w:t>
      </w:r>
      <w:proofErr w:type="spellEnd"/>
      <w:r>
        <w:rPr>
          <w:rFonts w:ascii="Times New Roman" w:eastAsia="宋体" w:hAnsi="Times New Roman" w:cs="Times New Roman"/>
          <w:color w:val="auto"/>
          <w:kern w:val="0"/>
          <w:sz w:val="24"/>
          <w:szCs w:val="24"/>
          <w:lang w:val="en"/>
        </w:rPr>
        <w:t xml:space="preserve">, </w:t>
      </w:r>
      <w:proofErr w:type="spellStart"/>
      <w:r>
        <w:rPr>
          <w:rFonts w:ascii="Times New Roman" w:eastAsia="宋体" w:hAnsi="Times New Roman" w:cs="Times New Roman"/>
          <w:color w:val="auto"/>
          <w:kern w:val="0"/>
          <w:sz w:val="24"/>
          <w:szCs w:val="24"/>
          <w:lang w:val="en"/>
        </w:rPr>
        <w:t>Firstname</w:t>
      </w:r>
      <w:proofErr w:type="spellEnd"/>
      <w:r>
        <w:rPr>
          <w:rFonts w:ascii="Times New Roman" w:eastAsia="宋体" w:hAnsi="Times New Roman" w:cs="Times New Roman"/>
          <w:color w:val="auto"/>
          <w:kern w:val="0"/>
          <w:sz w:val="24"/>
          <w:szCs w:val="24"/>
          <w:lang w:val="en"/>
        </w:rPr>
        <w:t xml:space="preserve">. </w:t>
      </w:r>
      <w:r>
        <w:rPr>
          <w:rFonts w:ascii="Times New Roman" w:eastAsia="宋体" w:hAnsi="Times New Roman" w:cs="Times New Roman"/>
          <w:i/>
          <w:iCs/>
          <w:color w:val="auto"/>
          <w:kern w:val="0"/>
          <w:sz w:val="24"/>
          <w:szCs w:val="24"/>
          <w:lang w:val="en"/>
        </w:rPr>
        <w:t>Title of Book</w:t>
      </w:r>
      <w:r>
        <w:rPr>
          <w:rFonts w:ascii="Times New Roman" w:eastAsia="宋体" w:hAnsi="Times New Roman" w:cs="Times New Roman"/>
          <w:color w:val="auto"/>
          <w:kern w:val="0"/>
          <w:sz w:val="24"/>
          <w:szCs w:val="24"/>
          <w:lang w:val="en"/>
        </w:rPr>
        <w:t xml:space="preserve">. Place of Publication: Publisher, Year of Publication. </w:t>
      </w:r>
    </w:p>
    <w:p w14:paraId="3BF44AB6"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宋体" w:eastAsia="宋体" w:hAnsi="宋体" w:cs="宋体" w:hint="eastAsia"/>
          <w:color w:val="auto"/>
          <w:kern w:val="0"/>
          <w:sz w:val="24"/>
          <w:szCs w:val="24"/>
        </w:rPr>
        <w:t>例如：</w:t>
      </w:r>
      <w:r>
        <w:rPr>
          <w:rFonts w:ascii="Times New Roman" w:eastAsia="宋体" w:hAnsi="Times New Roman" w:cs="Times New Roman"/>
          <w:color w:val="auto"/>
          <w:kern w:val="0"/>
          <w:sz w:val="24"/>
          <w:szCs w:val="24"/>
        </w:rPr>
        <w:t xml:space="preserve"> </w:t>
      </w:r>
      <w:proofErr w:type="spellStart"/>
      <w:r>
        <w:rPr>
          <w:rFonts w:ascii="Times New Roman" w:eastAsia="宋体" w:hAnsi="Times New Roman" w:cs="Times New Roman"/>
          <w:color w:val="auto"/>
          <w:kern w:val="0"/>
          <w:sz w:val="24"/>
          <w:szCs w:val="24"/>
          <w:lang w:val="en"/>
        </w:rPr>
        <w:t>Gleick</w:t>
      </w:r>
      <w:proofErr w:type="spellEnd"/>
      <w:r>
        <w:rPr>
          <w:rFonts w:ascii="Times New Roman" w:eastAsia="宋体" w:hAnsi="Times New Roman" w:cs="Times New Roman"/>
          <w:color w:val="auto"/>
          <w:kern w:val="0"/>
          <w:sz w:val="24"/>
          <w:szCs w:val="24"/>
          <w:lang w:val="en"/>
        </w:rPr>
        <w:t xml:space="preserve">, James. </w:t>
      </w:r>
      <w:r>
        <w:rPr>
          <w:rFonts w:ascii="Times New Roman" w:eastAsia="宋体" w:hAnsi="Times New Roman" w:cs="Times New Roman"/>
          <w:i/>
          <w:iCs/>
          <w:color w:val="auto"/>
          <w:kern w:val="0"/>
          <w:sz w:val="24"/>
          <w:szCs w:val="24"/>
          <w:lang w:val="en"/>
        </w:rPr>
        <w:t>Chaos: Making a New Science</w:t>
      </w:r>
      <w:r>
        <w:rPr>
          <w:rFonts w:ascii="Times New Roman" w:eastAsia="宋体" w:hAnsi="Times New Roman" w:cs="Times New Roman"/>
          <w:color w:val="auto"/>
          <w:kern w:val="0"/>
          <w:sz w:val="24"/>
          <w:szCs w:val="24"/>
          <w:lang w:val="en"/>
        </w:rPr>
        <w:t>. New York: Penguin Books, 1987.</w:t>
      </w:r>
    </w:p>
    <w:p w14:paraId="25E2FF1C" w14:textId="77777777" w:rsidR="00660D9B" w:rsidRDefault="00292472">
      <w:pPr>
        <w:pStyle w:val="2"/>
        <w:keepNext w:val="0"/>
        <w:widowControl/>
        <w:numPr>
          <w:ilvl w:val="0"/>
          <w:numId w:val="7"/>
        </w:numPr>
        <w:spacing w:afterLines="40" w:after="96"/>
        <w:rPr>
          <w:rFonts w:ascii="宋体" w:eastAsia="宋体" w:hAnsi="宋体" w:cs="宋体"/>
          <w:color w:val="auto"/>
          <w:sz w:val="24"/>
        </w:rPr>
      </w:pPr>
      <w:bookmarkStart w:id="97" w:name="_Toc156463128"/>
      <w:bookmarkStart w:id="98" w:name="_Toc156622982"/>
      <w:bookmarkStart w:id="99" w:name="_Toc156621056"/>
      <w:bookmarkStart w:id="100" w:name="_Toc156616409"/>
      <w:r>
        <w:rPr>
          <w:rFonts w:ascii="宋体" w:eastAsia="宋体" w:hAnsi="宋体" w:cs="宋体" w:hint="eastAsia"/>
          <w:color w:val="auto"/>
          <w:sz w:val="24"/>
        </w:rPr>
        <w:t>单作者</w:t>
      </w:r>
      <w:r>
        <w:rPr>
          <w:rFonts w:ascii="宋体" w:eastAsia="宋体" w:hAnsi="宋体" w:cs="宋体" w:hint="eastAsia"/>
          <w:color w:val="auto"/>
          <w:sz w:val="24"/>
          <w:lang w:val="en"/>
        </w:rPr>
        <w:t>（</w:t>
      </w:r>
      <w:r>
        <w:rPr>
          <w:rFonts w:ascii="Times New Roman" w:eastAsia="宋体" w:hAnsi="Times New Roman" w:cs="Times New Roman"/>
          <w:color w:val="auto"/>
          <w:sz w:val="24"/>
        </w:rPr>
        <w:t>Book with One Author</w:t>
      </w:r>
      <w:r>
        <w:rPr>
          <w:rFonts w:ascii="宋体" w:eastAsia="宋体" w:hAnsi="宋体" w:cs="宋体" w:hint="eastAsia"/>
          <w:color w:val="auto"/>
          <w:sz w:val="24"/>
          <w:lang w:val="en"/>
        </w:rPr>
        <w:t>）</w:t>
      </w:r>
      <w:bookmarkEnd w:id="97"/>
      <w:bookmarkEnd w:id="98"/>
      <w:bookmarkEnd w:id="99"/>
      <w:bookmarkEnd w:id="100"/>
    </w:p>
    <w:p w14:paraId="1061AA98" w14:textId="77777777" w:rsidR="00660D9B" w:rsidRDefault="00292472">
      <w:pPr>
        <w:widowControl/>
        <w:spacing w:afterLines="40" w:after="96"/>
        <w:ind w:leftChars="250" w:left="1150" w:hangingChars="250" w:hanging="600"/>
        <w:rPr>
          <w:rFonts w:ascii="宋体" w:eastAsia="宋体" w:hAnsi="宋体" w:cs="宋体"/>
          <w:color w:val="auto"/>
          <w:kern w:val="0"/>
          <w:sz w:val="24"/>
          <w:szCs w:val="24"/>
          <w:lang w:val="en"/>
        </w:rPr>
      </w:pPr>
      <w:proofErr w:type="spellStart"/>
      <w:r>
        <w:rPr>
          <w:rFonts w:ascii="Times New Roman" w:eastAsia="宋体" w:hAnsi="Times New Roman" w:cs="Times New Roman"/>
          <w:color w:val="auto"/>
          <w:kern w:val="0"/>
          <w:sz w:val="24"/>
          <w:szCs w:val="24"/>
          <w:lang w:val="en"/>
        </w:rPr>
        <w:t>Gleick</w:t>
      </w:r>
      <w:proofErr w:type="spellEnd"/>
      <w:r>
        <w:rPr>
          <w:rFonts w:ascii="Times New Roman" w:eastAsia="宋体" w:hAnsi="Times New Roman" w:cs="Times New Roman"/>
          <w:color w:val="auto"/>
          <w:kern w:val="0"/>
          <w:sz w:val="24"/>
          <w:szCs w:val="24"/>
          <w:lang w:val="en"/>
        </w:rPr>
        <w:t xml:space="preserve">, James. </w:t>
      </w:r>
      <w:r>
        <w:rPr>
          <w:rFonts w:ascii="Times New Roman" w:eastAsia="宋体" w:hAnsi="Times New Roman" w:cs="Times New Roman"/>
          <w:i/>
          <w:iCs/>
          <w:color w:val="auto"/>
          <w:kern w:val="0"/>
          <w:sz w:val="24"/>
          <w:szCs w:val="24"/>
          <w:lang w:val="en"/>
        </w:rPr>
        <w:t>Chaos: Making a New Science</w:t>
      </w:r>
      <w:r>
        <w:rPr>
          <w:rFonts w:ascii="Times New Roman" w:eastAsia="宋体" w:hAnsi="Times New Roman" w:cs="Times New Roman"/>
          <w:color w:val="auto"/>
          <w:kern w:val="0"/>
          <w:sz w:val="24"/>
          <w:szCs w:val="24"/>
          <w:lang w:val="en"/>
        </w:rPr>
        <w:t>. New York: Penguin Books, 1987.</w:t>
      </w:r>
    </w:p>
    <w:p w14:paraId="0DDA3F65" w14:textId="77777777" w:rsidR="00660D9B" w:rsidRDefault="00292472">
      <w:pPr>
        <w:pStyle w:val="2"/>
        <w:keepNext w:val="0"/>
        <w:widowControl/>
        <w:numPr>
          <w:ilvl w:val="0"/>
          <w:numId w:val="7"/>
        </w:numPr>
        <w:spacing w:afterLines="40" w:after="96"/>
        <w:rPr>
          <w:rFonts w:ascii="宋体" w:eastAsia="宋体" w:hAnsi="宋体" w:cs="宋体"/>
          <w:bCs w:val="0"/>
          <w:color w:val="auto"/>
          <w:sz w:val="24"/>
          <w:lang w:val="en"/>
        </w:rPr>
      </w:pPr>
      <w:bookmarkStart w:id="101" w:name="_Toc156463129"/>
      <w:bookmarkStart w:id="102" w:name="_Toc156622983"/>
      <w:bookmarkStart w:id="103" w:name="_Toc156621057"/>
      <w:bookmarkStart w:id="104" w:name="_Toc156616410"/>
      <w:r>
        <w:rPr>
          <w:rFonts w:ascii="宋体" w:eastAsia="宋体" w:hAnsi="宋体" w:cs="宋体" w:hint="eastAsia"/>
          <w:bCs w:val="0"/>
          <w:color w:val="auto"/>
          <w:sz w:val="24"/>
          <w:lang w:val="en"/>
        </w:rPr>
        <w:t>多作者（</w:t>
      </w:r>
      <w:r>
        <w:rPr>
          <w:rFonts w:ascii="Times New Roman" w:eastAsia="宋体" w:hAnsi="Times New Roman" w:cs="Times New Roman"/>
          <w:bCs w:val="0"/>
          <w:color w:val="auto"/>
          <w:sz w:val="24"/>
          <w:lang w:val="en"/>
        </w:rPr>
        <w:t>Book with More Than One Author</w:t>
      </w:r>
      <w:r>
        <w:rPr>
          <w:rFonts w:ascii="宋体" w:eastAsia="宋体" w:hAnsi="宋体" w:cs="宋体" w:hint="eastAsia"/>
          <w:bCs w:val="0"/>
          <w:color w:val="auto"/>
          <w:sz w:val="24"/>
          <w:lang w:val="en"/>
        </w:rPr>
        <w:t>）</w:t>
      </w:r>
      <w:bookmarkEnd w:id="101"/>
      <w:bookmarkEnd w:id="102"/>
      <w:bookmarkEnd w:id="103"/>
      <w:bookmarkEnd w:id="104"/>
    </w:p>
    <w:p w14:paraId="08BEC5AF" w14:textId="77777777" w:rsidR="00660D9B" w:rsidRDefault="00292472">
      <w:pPr>
        <w:widowControl/>
        <w:spacing w:afterLines="40" w:after="96"/>
        <w:ind w:firstLineChars="200" w:firstLine="480"/>
        <w:outlineLvl w:val="3"/>
        <w:rPr>
          <w:rFonts w:ascii="宋体" w:eastAsia="宋体" w:hAnsi="宋体" w:cs="宋体"/>
          <w:bCs/>
          <w:color w:val="auto"/>
          <w:kern w:val="0"/>
          <w:sz w:val="24"/>
          <w:szCs w:val="24"/>
          <w:lang w:val="en"/>
        </w:rPr>
      </w:pPr>
      <w:r>
        <w:rPr>
          <w:rFonts w:ascii="宋体" w:eastAsia="宋体" w:hAnsi="宋体" w:cs="宋体" w:hint="eastAsia"/>
          <w:bCs/>
          <w:color w:val="auto"/>
          <w:kern w:val="0"/>
          <w:sz w:val="24"/>
          <w:szCs w:val="24"/>
          <w:lang w:val="en"/>
        </w:rPr>
        <w:t>当作者为多位时，</w:t>
      </w:r>
      <w:r>
        <w:rPr>
          <w:rFonts w:ascii="宋体" w:eastAsia="宋体" w:hAnsi="宋体" w:cs="宋体" w:hint="eastAsia"/>
          <w:color w:val="auto"/>
          <w:sz w:val="24"/>
          <w:szCs w:val="24"/>
        </w:rPr>
        <w:t>第一作者的姓名书写顺序为</w:t>
      </w:r>
      <w:r>
        <w:rPr>
          <w:rFonts w:ascii="Times New Roman" w:eastAsia="宋体" w:hAnsi="Times New Roman" w:cs="Times New Roman"/>
          <w:color w:val="auto"/>
          <w:sz w:val="24"/>
          <w:szCs w:val="24"/>
        </w:rPr>
        <w:t>last name, first name</w:t>
      </w:r>
      <w:r>
        <w:rPr>
          <w:rFonts w:ascii="宋体" w:eastAsia="宋体" w:hAnsi="宋体" w:cs="宋体" w:hint="eastAsia"/>
          <w:color w:val="auto"/>
          <w:sz w:val="24"/>
          <w:szCs w:val="24"/>
          <w:lang w:val="en"/>
        </w:rPr>
        <w:t>；</w:t>
      </w:r>
      <w:r>
        <w:rPr>
          <w:rFonts w:ascii="宋体" w:eastAsia="宋体" w:hAnsi="宋体" w:cs="宋体" w:hint="eastAsia"/>
          <w:color w:val="auto"/>
          <w:sz w:val="24"/>
          <w:szCs w:val="24"/>
        </w:rPr>
        <w:t>其他作者姓名书写顺序为</w:t>
      </w:r>
      <w:r>
        <w:rPr>
          <w:rFonts w:ascii="Times New Roman" w:eastAsia="宋体" w:hAnsi="Times New Roman" w:cs="Times New Roman" w:hint="eastAsia"/>
          <w:color w:val="auto"/>
          <w:sz w:val="24"/>
          <w:szCs w:val="24"/>
        </w:rPr>
        <w:t>first name, last name</w:t>
      </w:r>
      <w:r>
        <w:rPr>
          <w:rFonts w:ascii="宋体" w:eastAsia="宋体" w:hAnsi="宋体" w:cs="宋体" w:hint="eastAsia"/>
          <w:color w:val="auto"/>
          <w:sz w:val="24"/>
          <w:szCs w:val="24"/>
        </w:rPr>
        <w:t>。</w:t>
      </w:r>
    </w:p>
    <w:p w14:paraId="19B282B3" w14:textId="77777777" w:rsidR="00660D9B" w:rsidRDefault="00292472">
      <w:pPr>
        <w:widowControl/>
        <w:spacing w:afterLines="40" w:after="96"/>
        <w:ind w:leftChars="250" w:left="1150" w:hangingChars="250" w:hanging="600"/>
        <w:rPr>
          <w:rFonts w:ascii="宋体" w:eastAsia="宋体" w:hAnsi="宋体" w:cs="宋体"/>
          <w:color w:val="auto"/>
          <w:kern w:val="0"/>
          <w:sz w:val="24"/>
          <w:szCs w:val="24"/>
          <w:lang w:val="en"/>
        </w:rPr>
      </w:pPr>
      <w:r>
        <w:rPr>
          <w:rFonts w:ascii="Times New Roman" w:eastAsia="宋体" w:hAnsi="Times New Roman" w:cs="Times New Roman" w:hint="eastAsia"/>
          <w:color w:val="auto"/>
          <w:sz w:val="24"/>
          <w:szCs w:val="24"/>
          <w:lang w:val="en"/>
        </w:rPr>
        <w:lastRenderedPageBreak/>
        <w:t xml:space="preserve">Gillespie, Paula, and Neal Lerner. </w:t>
      </w:r>
      <w:r>
        <w:rPr>
          <w:rFonts w:ascii="Times New Roman" w:eastAsia="宋体" w:hAnsi="Times New Roman" w:cs="Times New Roman" w:hint="eastAsia"/>
          <w:i/>
          <w:iCs/>
          <w:color w:val="auto"/>
          <w:sz w:val="24"/>
          <w:szCs w:val="24"/>
          <w:lang w:val="en"/>
        </w:rPr>
        <w:t>The Allyn and Bacon Guide to Peer Tutoring</w:t>
      </w:r>
      <w:r>
        <w:rPr>
          <w:rFonts w:ascii="Times New Roman" w:eastAsia="宋体" w:hAnsi="Times New Roman" w:cs="Times New Roman" w:hint="eastAsia"/>
          <w:color w:val="auto"/>
          <w:sz w:val="24"/>
          <w:szCs w:val="24"/>
          <w:lang w:val="en"/>
        </w:rPr>
        <w:t>. Boston: Allyn, 2000.</w:t>
      </w:r>
      <w:r>
        <w:rPr>
          <w:rFonts w:ascii="宋体" w:eastAsia="宋体" w:hAnsi="宋体" w:cs="宋体" w:hint="eastAsia"/>
          <w:color w:val="auto"/>
          <w:kern w:val="0"/>
          <w:sz w:val="24"/>
          <w:szCs w:val="24"/>
          <w:lang w:val="en"/>
        </w:rPr>
        <w:t xml:space="preserve"> </w:t>
      </w:r>
    </w:p>
    <w:p w14:paraId="704CC260" w14:textId="77777777" w:rsidR="00660D9B" w:rsidRDefault="00292472">
      <w:pPr>
        <w:widowControl/>
        <w:spacing w:afterLines="40" w:after="96"/>
        <w:ind w:firstLineChars="200" w:firstLine="480"/>
        <w:rPr>
          <w:rFonts w:ascii="宋体" w:eastAsia="宋体" w:hAnsi="宋体" w:cs="宋体"/>
          <w:color w:val="auto"/>
          <w:kern w:val="0"/>
          <w:sz w:val="24"/>
          <w:szCs w:val="24"/>
        </w:rPr>
      </w:pPr>
      <w:r>
        <w:rPr>
          <w:rFonts w:ascii="宋体" w:eastAsia="宋体" w:hAnsi="宋体" w:cs="宋体" w:hint="eastAsia"/>
          <w:color w:val="auto"/>
          <w:kern w:val="0"/>
          <w:sz w:val="24"/>
          <w:szCs w:val="24"/>
          <w:lang w:val="en"/>
        </w:rPr>
        <w:t>如作者多于三个，可只列出第一作者然后在其后附上</w:t>
      </w:r>
      <w:r>
        <w:rPr>
          <w:rFonts w:ascii="Times New Roman" w:eastAsia="宋体" w:hAnsi="Times New Roman" w:cs="Times New Roman" w:hint="eastAsia"/>
          <w:color w:val="auto"/>
          <w:sz w:val="24"/>
          <w:szCs w:val="24"/>
          <w:lang w:val="en"/>
        </w:rPr>
        <w:t>et al.</w:t>
      </w:r>
      <w:r>
        <w:rPr>
          <w:rFonts w:ascii="宋体" w:eastAsia="宋体" w:hAnsi="宋体" w:cs="宋体" w:hint="eastAsia"/>
          <w:color w:val="auto"/>
          <w:kern w:val="0"/>
          <w:sz w:val="24"/>
          <w:szCs w:val="24"/>
          <w:lang w:val="en"/>
        </w:rPr>
        <w:t>这一短语，或按作者在书籍题名页上出现的顺序依次列出全部的作者。</w:t>
      </w:r>
      <w:r>
        <w:rPr>
          <w:rFonts w:ascii="宋体" w:eastAsia="宋体" w:hAnsi="宋体" w:cs="宋体" w:hint="eastAsia"/>
          <w:color w:val="auto"/>
          <w:kern w:val="0"/>
          <w:sz w:val="24"/>
          <w:szCs w:val="24"/>
        </w:rPr>
        <w:t>例如：</w:t>
      </w:r>
    </w:p>
    <w:p w14:paraId="4BC9C34D" w14:textId="77777777" w:rsidR="00660D9B" w:rsidRDefault="00292472">
      <w:pPr>
        <w:widowControl/>
        <w:spacing w:afterLines="40" w:after="96"/>
        <w:ind w:leftChars="250" w:left="1150" w:hangingChars="250" w:hanging="600"/>
        <w:rPr>
          <w:rFonts w:ascii="宋体" w:eastAsia="宋体" w:hAnsi="宋体" w:cs="宋体"/>
          <w:color w:val="auto"/>
          <w:kern w:val="0"/>
          <w:sz w:val="24"/>
          <w:szCs w:val="24"/>
          <w:lang w:val="en"/>
        </w:rPr>
      </w:pPr>
      <w:r>
        <w:rPr>
          <w:rFonts w:ascii="Times New Roman" w:eastAsia="宋体" w:hAnsi="Times New Roman" w:cs="Times New Roman" w:hint="eastAsia"/>
          <w:color w:val="auto"/>
          <w:sz w:val="24"/>
          <w:szCs w:val="24"/>
          <w:lang w:val="en"/>
        </w:rPr>
        <w:t xml:space="preserve">Wysocki, Anne Frances, et al. </w:t>
      </w:r>
      <w:r>
        <w:rPr>
          <w:rFonts w:ascii="Times New Roman" w:eastAsia="宋体" w:hAnsi="Times New Roman" w:cs="Times New Roman" w:hint="eastAsia"/>
          <w:i/>
          <w:iCs/>
          <w:color w:val="auto"/>
          <w:sz w:val="24"/>
          <w:szCs w:val="24"/>
          <w:lang w:val="en"/>
        </w:rPr>
        <w:t>Writing New Media: Theory and Applications for Expanding the Teaching of Composition</w:t>
      </w:r>
      <w:r>
        <w:rPr>
          <w:rFonts w:ascii="Times New Roman" w:eastAsia="宋体" w:hAnsi="Times New Roman" w:cs="Times New Roman" w:hint="eastAsia"/>
          <w:color w:val="auto"/>
          <w:sz w:val="24"/>
          <w:szCs w:val="24"/>
          <w:lang w:val="en"/>
        </w:rPr>
        <w:t>. Logan: Utah State UP, 2004.</w:t>
      </w:r>
    </w:p>
    <w:p w14:paraId="16564681" w14:textId="77777777" w:rsidR="00660D9B" w:rsidRDefault="00292472">
      <w:pPr>
        <w:widowControl/>
        <w:spacing w:afterLines="40" w:after="96"/>
        <w:ind w:left="600" w:hangingChars="250" w:hanging="60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或</w:t>
      </w:r>
    </w:p>
    <w:p w14:paraId="06DB7B10" w14:textId="77777777" w:rsidR="00660D9B" w:rsidRDefault="00292472">
      <w:pPr>
        <w:widowControl/>
        <w:spacing w:afterLines="40" w:after="96"/>
        <w:ind w:leftChars="250" w:left="1150" w:hangingChars="250" w:hanging="600"/>
        <w:rPr>
          <w:rFonts w:ascii="Times New Roman" w:eastAsia="宋体" w:hAnsi="Times New Roman" w:cs="Times New Roman"/>
          <w:color w:val="auto"/>
          <w:sz w:val="24"/>
          <w:szCs w:val="24"/>
          <w:lang w:val="en"/>
        </w:rPr>
      </w:pPr>
      <w:r>
        <w:rPr>
          <w:rFonts w:ascii="Times New Roman" w:eastAsia="宋体" w:hAnsi="Times New Roman" w:cs="Times New Roman" w:hint="eastAsia"/>
          <w:color w:val="auto"/>
          <w:sz w:val="24"/>
          <w:szCs w:val="24"/>
          <w:lang w:val="en"/>
        </w:rPr>
        <w:t xml:space="preserve">Wysocki, Anne Frances, </w:t>
      </w:r>
      <w:proofErr w:type="spellStart"/>
      <w:r>
        <w:rPr>
          <w:rFonts w:ascii="Times New Roman" w:eastAsia="宋体" w:hAnsi="Times New Roman" w:cs="Times New Roman" w:hint="eastAsia"/>
          <w:color w:val="auto"/>
          <w:sz w:val="24"/>
          <w:szCs w:val="24"/>
          <w:lang w:val="en"/>
        </w:rPr>
        <w:t>Johndan</w:t>
      </w:r>
      <w:proofErr w:type="spellEnd"/>
      <w:r>
        <w:rPr>
          <w:rFonts w:ascii="Times New Roman" w:eastAsia="宋体" w:hAnsi="Times New Roman" w:cs="Times New Roman" w:hint="eastAsia"/>
          <w:color w:val="auto"/>
          <w:sz w:val="24"/>
          <w:szCs w:val="24"/>
          <w:lang w:val="en"/>
        </w:rPr>
        <w:t xml:space="preserve"> Johnson-</w:t>
      </w:r>
      <w:proofErr w:type="spellStart"/>
      <w:r>
        <w:rPr>
          <w:rFonts w:ascii="Times New Roman" w:eastAsia="宋体" w:hAnsi="Times New Roman" w:cs="Times New Roman" w:hint="eastAsia"/>
          <w:color w:val="auto"/>
          <w:sz w:val="24"/>
          <w:szCs w:val="24"/>
          <w:lang w:val="en"/>
        </w:rPr>
        <w:t>Eilola</w:t>
      </w:r>
      <w:proofErr w:type="spellEnd"/>
      <w:r>
        <w:rPr>
          <w:rFonts w:ascii="Times New Roman" w:eastAsia="宋体" w:hAnsi="Times New Roman" w:cs="Times New Roman" w:hint="eastAsia"/>
          <w:color w:val="auto"/>
          <w:sz w:val="24"/>
          <w:szCs w:val="24"/>
          <w:lang w:val="en"/>
        </w:rPr>
        <w:t xml:space="preserve">, Cynthia L. </w:t>
      </w:r>
      <w:proofErr w:type="spellStart"/>
      <w:r>
        <w:rPr>
          <w:rFonts w:ascii="Times New Roman" w:eastAsia="宋体" w:hAnsi="Times New Roman" w:cs="Times New Roman" w:hint="eastAsia"/>
          <w:color w:val="auto"/>
          <w:sz w:val="24"/>
          <w:szCs w:val="24"/>
          <w:lang w:val="en"/>
        </w:rPr>
        <w:t>Selfe</w:t>
      </w:r>
      <w:proofErr w:type="spellEnd"/>
      <w:r>
        <w:rPr>
          <w:rFonts w:ascii="Times New Roman" w:eastAsia="宋体" w:hAnsi="Times New Roman" w:cs="Times New Roman" w:hint="eastAsia"/>
          <w:color w:val="auto"/>
          <w:sz w:val="24"/>
          <w:szCs w:val="24"/>
          <w:lang w:val="en"/>
        </w:rPr>
        <w:t xml:space="preserve">, and Geoffrey </w:t>
      </w:r>
      <w:proofErr w:type="spellStart"/>
      <w:r>
        <w:rPr>
          <w:rFonts w:ascii="Times New Roman" w:eastAsia="宋体" w:hAnsi="Times New Roman" w:cs="Times New Roman" w:hint="eastAsia"/>
          <w:color w:val="auto"/>
          <w:sz w:val="24"/>
          <w:szCs w:val="24"/>
          <w:lang w:val="en"/>
        </w:rPr>
        <w:t>Sirc</w:t>
      </w:r>
      <w:proofErr w:type="spellEnd"/>
      <w:r>
        <w:rPr>
          <w:rFonts w:ascii="Times New Roman" w:eastAsia="宋体" w:hAnsi="Times New Roman" w:cs="Times New Roman" w:hint="eastAsia"/>
          <w:color w:val="auto"/>
          <w:sz w:val="24"/>
          <w:szCs w:val="24"/>
          <w:lang w:val="en"/>
        </w:rPr>
        <w:t xml:space="preserve">. </w:t>
      </w:r>
      <w:r>
        <w:rPr>
          <w:rFonts w:ascii="Times New Roman" w:eastAsia="宋体" w:hAnsi="Times New Roman" w:cs="Times New Roman" w:hint="eastAsia"/>
          <w:i/>
          <w:iCs/>
          <w:color w:val="auto"/>
          <w:sz w:val="24"/>
          <w:szCs w:val="24"/>
          <w:lang w:val="en"/>
        </w:rPr>
        <w:t>Writing New Media: Theory and Applications for Expanding the Teaching of Composition</w:t>
      </w:r>
      <w:r>
        <w:rPr>
          <w:rFonts w:ascii="Times New Roman" w:eastAsia="宋体" w:hAnsi="Times New Roman" w:cs="Times New Roman" w:hint="eastAsia"/>
          <w:color w:val="auto"/>
          <w:sz w:val="24"/>
          <w:szCs w:val="24"/>
          <w:lang w:val="en"/>
        </w:rPr>
        <w:t xml:space="preserve">. Logan: Utah State UP, 2004. </w:t>
      </w:r>
    </w:p>
    <w:p w14:paraId="2D0CD122" w14:textId="77777777" w:rsidR="00660D9B" w:rsidRDefault="00292472">
      <w:pPr>
        <w:pStyle w:val="2"/>
        <w:keepNext w:val="0"/>
        <w:widowControl/>
        <w:numPr>
          <w:ilvl w:val="0"/>
          <w:numId w:val="7"/>
        </w:numPr>
        <w:spacing w:afterLines="40" w:after="96"/>
        <w:rPr>
          <w:rFonts w:ascii="宋体" w:eastAsia="宋体" w:hAnsi="宋体" w:cs="宋体"/>
          <w:bCs w:val="0"/>
          <w:color w:val="auto"/>
          <w:sz w:val="24"/>
          <w:lang w:val="en"/>
        </w:rPr>
      </w:pPr>
      <w:bookmarkStart w:id="105" w:name="_Toc156621058"/>
      <w:bookmarkStart w:id="106" w:name="_Toc156463130"/>
      <w:bookmarkStart w:id="107" w:name="_Toc156622984"/>
      <w:bookmarkStart w:id="108" w:name="_Toc156616411"/>
      <w:r>
        <w:rPr>
          <w:rFonts w:ascii="宋体" w:eastAsia="宋体" w:hAnsi="宋体" w:cs="宋体" w:hint="eastAsia"/>
          <w:bCs w:val="0"/>
          <w:color w:val="auto"/>
          <w:sz w:val="24"/>
          <w:lang w:val="en"/>
        </w:rPr>
        <w:t>同作者多</w:t>
      </w:r>
      <w:proofErr w:type="gramStart"/>
      <w:r>
        <w:rPr>
          <w:rFonts w:ascii="宋体" w:eastAsia="宋体" w:hAnsi="宋体" w:cs="宋体" w:hint="eastAsia"/>
          <w:bCs w:val="0"/>
          <w:color w:val="auto"/>
          <w:sz w:val="24"/>
          <w:lang w:val="en"/>
        </w:rPr>
        <w:t>部著</w:t>
      </w:r>
      <w:proofErr w:type="gramEnd"/>
      <w:r>
        <w:rPr>
          <w:rFonts w:ascii="宋体" w:eastAsia="宋体" w:hAnsi="宋体" w:cs="宋体" w:hint="eastAsia"/>
          <w:bCs w:val="0"/>
          <w:color w:val="auto"/>
          <w:sz w:val="24"/>
          <w:lang w:val="en"/>
        </w:rPr>
        <w:t>作（</w:t>
      </w:r>
      <w:r>
        <w:rPr>
          <w:rFonts w:ascii="Times New Roman" w:eastAsia="宋体" w:hAnsi="Times New Roman" w:cs="Times New Roman" w:hint="eastAsia"/>
          <w:b w:val="0"/>
          <w:bCs w:val="0"/>
          <w:color w:val="auto"/>
          <w:sz w:val="22"/>
          <w:szCs w:val="22"/>
          <w:lang w:val="en"/>
        </w:rPr>
        <w:t>Two or More Books by the Same Author</w:t>
      </w:r>
      <w:r>
        <w:rPr>
          <w:rFonts w:ascii="宋体" w:eastAsia="宋体" w:hAnsi="宋体" w:cs="宋体" w:hint="eastAsia"/>
          <w:bCs w:val="0"/>
          <w:color w:val="auto"/>
          <w:sz w:val="24"/>
          <w:lang w:val="en"/>
        </w:rPr>
        <w:t>）</w:t>
      </w:r>
      <w:bookmarkEnd w:id="105"/>
      <w:bookmarkEnd w:id="106"/>
      <w:bookmarkEnd w:id="107"/>
      <w:bookmarkEnd w:id="108"/>
    </w:p>
    <w:p w14:paraId="5FBFC14B"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当引用同一作者的多</w:t>
      </w:r>
      <w:proofErr w:type="gramStart"/>
      <w:r>
        <w:rPr>
          <w:rFonts w:ascii="宋体" w:eastAsia="宋体" w:hAnsi="宋体" w:cs="宋体" w:hint="eastAsia"/>
          <w:color w:val="auto"/>
          <w:kern w:val="0"/>
          <w:sz w:val="24"/>
          <w:szCs w:val="24"/>
          <w:lang w:val="en"/>
        </w:rPr>
        <w:t>部著</w:t>
      </w:r>
      <w:proofErr w:type="gramEnd"/>
      <w:r>
        <w:rPr>
          <w:rFonts w:ascii="宋体" w:eastAsia="宋体" w:hAnsi="宋体" w:cs="宋体" w:hint="eastAsia"/>
          <w:color w:val="auto"/>
          <w:kern w:val="0"/>
          <w:sz w:val="24"/>
          <w:szCs w:val="24"/>
          <w:lang w:val="en"/>
        </w:rPr>
        <w:t>作时，在首次列出作者姓名后，用三个连字符和一个英文句号来代替作者名。而书籍则按书名的字母顺序排列。</w:t>
      </w:r>
    </w:p>
    <w:p w14:paraId="5A674013"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rPr>
      </w:pPr>
      <w:r>
        <w:rPr>
          <w:rFonts w:ascii="Times New Roman" w:eastAsia="宋体" w:hAnsi="Times New Roman" w:cs="Times New Roman"/>
          <w:color w:val="auto"/>
          <w:kern w:val="0"/>
          <w:sz w:val="24"/>
          <w:szCs w:val="24"/>
          <w:lang w:val="en"/>
        </w:rPr>
        <w:t xml:space="preserve">Palmer, William J. </w:t>
      </w:r>
      <w:r>
        <w:rPr>
          <w:rFonts w:ascii="Times New Roman" w:eastAsia="宋体" w:hAnsi="Times New Roman" w:cs="Times New Roman"/>
          <w:i/>
          <w:iCs/>
          <w:color w:val="auto"/>
          <w:kern w:val="0"/>
          <w:sz w:val="24"/>
          <w:szCs w:val="24"/>
          <w:lang w:val="en"/>
        </w:rPr>
        <w:t>Dickens and New Historicism</w:t>
      </w:r>
      <w:r>
        <w:rPr>
          <w:rFonts w:ascii="Times New Roman" w:eastAsia="宋体" w:hAnsi="Times New Roman" w:cs="Times New Roman"/>
          <w:color w:val="auto"/>
          <w:kern w:val="0"/>
          <w:sz w:val="24"/>
          <w:szCs w:val="24"/>
          <w:lang w:val="en"/>
        </w:rPr>
        <w:t xml:space="preserve">. New York: </w:t>
      </w:r>
      <w:proofErr w:type="spellStart"/>
      <w:proofErr w:type="gramStart"/>
      <w:r>
        <w:rPr>
          <w:rFonts w:ascii="Times New Roman" w:eastAsia="宋体" w:hAnsi="Times New Roman" w:cs="Times New Roman"/>
          <w:color w:val="auto"/>
          <w:kern w:val="0"/>
          <w:sz w:val="24"/>
          <w:szCs w:val="24"/>
          <w:lang w:val="en"/>
        </w:rPr>
        <w:t>St.Martin</w:t>
      </w:r>
      <w:proofErr w:type="spellEnd"/>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s</w:t>
      </w:r>
      <w:proofErr w:type="gramEnd"/>
      <w:r>
        <w:rPr>
          <w:rFonts w:ascii="Times New Roman" w:eastAsia="宋体" w:hAnsi="Times New Roman" w:cs="Times New Roman"/>
          <w:color w:val="auto"/>
          <w:kern w:val="0"/>
          <w:sz w:val="24"/>
          <w:szCs w:val="24"/>
          <w:lang w:val="en"/>
        </w:rPr>
        <w:t>, 1997.</w:t>
      </w:r>
    </w:p>
    <w:p w14:paraId="4611ECF9"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 </w:t>
      </w:r>
      <w:r>
        <w:rPr>
          <w:rFonts w:ascii="Times New Roman" w:eastAsia="宋体" w:hAnsi="Times New Roman" w:cs="Times New Roman"/>
          <w:i/>
          <w:iCs/>
          <w:color w:val="auto"/>
          <w:kern w:val="0"/>
          <w:sz w:val="24"/>
          <w:szCs w:val="24"/>
          <w:lang w:val="en"/>
        </w:rPr>
        <w:t>The Films of the Eighties: A Social History</w:t>
      </w:r>
      <w:r>
        <w:rPr>
          <w:rFonts w:ascii="Times New Roman" w:eastAsia="宋体" w:hAnsi="Times New Roman" w:cs="Times New Roman"/>
          <w:color w:val="auto"/>
          <w:kern w:val="0"/>
          <w:sz w:val="24"/>
          <w:szCs w:val="24"/>
          <w:lang w:val="en"/>
        </w:rPr>
        <w:t>. Carbondale: Southern Illinois UP, 1993.</w:t>
      </w:r>
    </w:p>
    <w:p w14:paraId="38BCDEA7" w14:textId="77777777" w:rsidR="00660D9B" w:rsidRDefault="00292472">
      <w:pPr>
        <w:pStyle w:val="2"/>
        <w:keepNext w:val="0"/>
        <w:widowControl/>
        <w:numPr>
          <w:ilvl w:val="0"/>
          <w:numId w:val="7"/>
        </w:numPr>
        <w:spacing w:afterLines="40" w:after="96"/>
        <w:rPr>
          <w:rFonts w:ascii="宋体" w:eastAsia="宋体" w:hAnsi="宋体" w:cs="宋体"/>
          <w:bCs w:val="0"/>
          <w:color w:val="auto"/>
          <w:sz w:val="24"/>
          <w:lang w:val="en"/>
        </w:rPr>
      </w:pPr>
      <w:bookmarkStart w:id="109" w:name="_Toc156463131"/>
      <w:bookmarkStart w:id="110" w:name="_Toc156621059"/>
      <w:bookmarkStart w:id="111" w:name="_Toc156622985"/>
      <w:bookmarkStart w:id="112" w:name="_Toc156616412"/>
      <w:r>
        <w:rPr>
          <w:rFonts w:ascii="宋体" w:eastAsia="宋体" w:hAnsi="宋体" w:cs="宋体" w:hint="eastAsia"/>
          <w:bCs w:val="0"/>
          <w:color w:val="auto"/>
          <w:sz w:val="24"/>
          <w:lang w:val="en"/>
        </w:rPr>
        <w:t>集团作者（</w:t>
      </w:r>
      <w:r>
        <w:rPr>
          <w:rFonts w:ascii="Times New Roman" w:eastAsia="宋体" w:hAnsi="Times New Roman" w:cs="Times New Roman"/>
          <w:bCs w:val="0"/>
          <w:color w:val="auto"/>
          <w:sz w:val="24"/>
          <w:lang w:val="en"/>
        </w:rPr>
        <w:t>Book by a Corporate Author</w:t>
      </w:r>
      <w:r>
        <w:rPr>
          <w:rFonts w:ascii="宋体" w:eastAsia="宋体" w:hAnsi="宋体" w:cs="宋体" w:hint="eastAsia"/>
          <w:bCs w:val="0"/>
          <w:color w:val="auto"/>
          <w:sz w:val="24"/>
          <w:lang w:val="en"/>
        </w:rPr>
        <w:t>）</w:t>
      </w:r>
      <w:bookmarkEnd w:id="109"/>
      <w:bookmarkEnd w:id="110"/>
      <w:bookmarkEnd w:id="111"/>
      <w:bookmarkEnd w:id="112"/>
    </w:p>
    <w:p w14:paraId="40B69079" w14:textId="77777777" w:rsidR="00660D9B" w:rsidRDefault="00292472">
      <w:pPr>
        <w:pStyle w:val="a3"/>
        <w:spacing w:afterLines="40" w:after="96"/>
        <w:ind w:firstLineChars="200" w:firstLine="480"/>
        <w:rPr>
          <w:rFonts w:ascii="宋体" w:eastAsia="宋体" w:hAnsi="宋体" w:cs="宋体"/>
          <w:color w:val="auto"/>
          <w:szCs w:val="24"/>
        </w:rPr>
      </w:pPr>
      <w:r>
        <w:rPr>
          <w:rFonts w:ascii="宋体" w:eastAsia="宋体" w:hAnsi="宋体" w:cs="宋体" w:hint="eastAsia"/>
          <w:color w:val="auto"/>
          <w:szCs w:val="24"/>
        </w:rPr>
        <w:t>集团作者可以是委员会或未在书籍题名页上单独列出其成员的任何集团</w:t>
      </w:r>
      <w:r>
        <w:rPr>
          <w:rFonts w:ascii="宋体" w:eastAsia="宋体" w:hAnsi="宋体" w:cs="宋体" w:hint="eastAsia"/>
          <w:color w:val="auto"/>
          <w:szCs w:val="24"/>
          <w:lang w:val="en"/>
        </w:rPr>
        <w:t>：</w:t>
      </w:r>
    </w:p>
    <w:p w14:paraId="36D149B3" w14:textId="77777777" w:rsidR="00660D9B" w:rsidRDefault="00292472">
      <w:pPr>
        <w:widowControl/>
        <w:spacing w:afterLines="40" w:after="96"/>
        <w:ind w:leftChars="250" w:left="1150" w:hangingChars="250" w:hanging="600"/>
        <w:rPr>
          <w:rFonts w:ascii="宋体" w:eastAsia="宋体" w:hAnsi="宋体" w:cs="宋体"/>
          <w:color w:val="auto"/>
          <w:kern w:val="0"/>
          <w:lang w:val="en"/>
        </w:rPr>
      </w:pPr>
      <w:r>
        <w:rPr>
          <w:rFonts w:ascii="Times New Roman" w:eastAsia="宋体" w:hAnsi="Times New Roman" w:cs="Times New Roman"/>
          <w:color w:val="auto"/>
          <w:kern w:val="0"/>
          <w:sz w:val="24"/>
          <w:szCs w:val="24"/>
          <w:lang w:val="en"/>
        </w:rPr>
        <w:t xml:space="preserve">American Allergy Association. </w:t>
      </w:r>
      <w:r>
        <w:rPr>
          <w:rFonts w:ascii="Times New Roman" w:eastAsia="宋体" w:hAnsi="Times New Roman" w:cs="Times New Roman"/>
          <w:i/>
          <w:iCs/>
          <w:color w:val="auto"/>
          <w:kern w:val="0"/>
          <w:sz w:val="24"/>
          <w:szCs w:val="24"/>
          <w:lang w:val="en"/>
        </w:rPr>
        <w:t>Allergies in Children</w:t>
      </w:r>
      <w:r>
        <w:rPr>
          <w:rFonts w:ascii="Times New Roman" w:eastAsia="宋体" w:hAnsi="Times New Roman" w:cs="Times New Roman"/>
          <w:color w:val="auto"/>
          <w:kern w:val="0"/>
          <w:sz w:val="24"/>
          <w:szCs w:val="24"/>
          <w:lang w:val="en"/>
        </w:rPr>
        <w:t>. New York: Random, 1998.</w:t>
      </w:r>
      <w:r>
        <w:rPr>
          <w:rFonts w:ascii="宋体" w:eastAsia="宋体" w:hAnsi="宋体" w:cs="宋体" w:hint="eastAsia"/>
          <w:color w:val="auto"/>
          <w:kern w:val="0"/>
          <w:lang w:val="en"/>
        </w:rPr>
        <w:t xml:space="preserve"> </w:t>
      </w:r>
    </w:p>
    <w:p w14:paraId="16052668" w14:textId="77777777" w:rsidR="00660D9B" w:rsidRDefault="00292472">
      <w:pPr>
        <w:pStyle w:val="2"/>
        <w:keepNext w:val="0"/>
        <w:widowControl/>
        <w:numPr>
          <w:ilvl w:val="0"/>
          <w:numId w:val="7"/>
        </w:numPr>
        <w:spacing w:afterLines="40" w:after="96"/>
        <w:rPr>
          <w:rFonts w:ascii="宋体" w:eastAsia="宋体" w:hAnsi="宋体" w:cs="宋体"/>
          <w:bCs w:val="0"/>
          <w:color w:val="auto"/>
          <w:sz w:val="24"/>
          <w:lang w:val="en"/>
        </w:rPr>
      </w:pPr>
      <w:bookmarkStart w:id="113" w:name="_Toc156622986"/>
      <w:bookmarkStart w:id="114" w:name="_Toc156621060"/>
      <w:bookmarkStart w:id="115" w:name="_Toc156463132"/>
      <w:bookmarkStart w:id="116" w:name="_Toc156616413"/>
      <w:r>
        <w:rPr>
          <w:rFonts w:ascii="宋体" w:eastAsia="宋体" w:hAnsi="宋体" w:cs="宋体" w:hint="eastAsia"/>
          <w:bCs w:val="0"/>
          <w:color w:val="auto"/>
          <w:sz w:val="24"/>
          <w:lang w:val="en"/>
        </w:rPr>
        <w:t>无作者（</w:t>
      </w:r>
      <w:r>
        <w:rPr>
          <w:rFonts w:ascii="Times New Roman" w:eastAsia="宋体" w:hAnsi="Times New Roman" w:cs="Times New Roman"/>
          <w:bCs w:val="0"/>
          <w:color w:val="auto"/>
          <w:sz w:val="24"/>
          <w:lang w:val="en"/>
        </w:rPr>
        <w:t>Book with No Author</w:t>
      </w:r>
      <w:r>
        <w:rPr>
          <w:rFonts w:ascii="宋体" w:eastAsia="宋体" w:hAnsi="宋体" w:cs="宋体" w:hint="eastAsia"/>
          <w:bCs w:val="0"/>
          <w:color w:val="auto"/>
          <w:sz w:val="24"/>
          <w:lang w:val="en"/>
        </w:rPr>
        <w:t>）</w:t>
      </w:r>
      <w:bookmarkEnd w:id="113"/>
      <w:bookmarkEnd w:id="114"/>
      <w:bookmarkEnd w:id="115"/>
      <w:bookmarkEnd w:id="116"/>
    </w:p>
    <w:p w14:paraId="5E9F171B" w14:textId="77777777" w:rsidR="00660D9B" w:rsidRDefault="00292472">
      <w:pPr>
        <w:widowControl/>
        <w:spacing w:afterLines="40" w:after="96"/>
        <w:ind w:firstLineChars="200" w:firstLine="440"/>
        <w:rPr>
          <w:rFonts w:ascii="宋体" w:eastAsia="宋体" w:hAnsi="宋体" w:cs="宋体"/>
          <w:color w:val="auto"/>
          <w:kern w:val="0"/>
          <w:lang w:val="en"/>
        </w:rPr>
      </w:pPr>
      <w:r>
        <w:rPr>
          <w:rFonts w:ascii="宋体" w:eastAsia="宋体" w:hAnsi="宋体" w:cs="宋体" w:hint="eastAsia"/>
          <w:color w:val="auto"/>
          <w:kern w:val="0"/>
          <w:lang w:val="en"/>
        </w:rPr>
        <w:t>当作者不明时，按书名的字母顺序来排列文献引用页中的作品。</w:t>
      </w:r>
    </w:p>
    <w:p w14:paraId="184650E9"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i/>
          <w:iCs/>
          <w:color w:val="auto"/>
          <w:kern w:val="0"/>
          <w:sz w:val="24"/>
          <w:szCs w:val="24"/>
          <w:lang w:val="en"/>
        </w:rPr>
        <w:t>Encyclopedia of Indiana</w:t>
      </w:r>
      <w:r>
        <w:rPr>
          <w:rFonts w:ascii="Times New Roman" w:eastAsia="宋体" w:hAnsi="Times New Roman" w:cs="Times New Roman"/>
          <w:color w:val="auto"/>
          <w:kern w:val="0"/>
          <w:sz w:val="24"/>
          <w:szCs w:val="24"/>
          <w:lang w:val="en"/>
        </w:rPr>
        <w:t>. New York: Somerset, 1993.</w:t>
      </w:r>
    </w:p>
    <w:p w14:paraId="5C9AB5E9" w14:textId="77777777" w:rsidR="00660D9B" w:rsidRDefault="00292472">
      <w:pPr>
        <w:widowControl/>
        <w:spacing w:afterLines="40" w:after="96"/>
        <w:ind w:firstLineChars="200" w:firstLine="480"/>
        <w:rPr>
          <w:rFonts w:ascii="宋体" w:eastAsia="宋体" w:hAnsi="宋体" w:cs="宋体"/>
          <w:color w:val="auto"/>
          <w:kern w:val="0"/>
          <w:sz w:val="24"/>
          <w:szCs w:val="24"/>
        </w:rPr>
      </w:pPr>
      <w:r>
        <w:rPr>
          <w:rFonts w:ascii="宋体" w:eastAsia="宋体" w:hAnsi="宋体" w:cs="宋体" w:hint="eastAsia"/>
          <w:color w:val="auto"/>
          <w:kern w:val="0"/>
          <w:sz w:val="24"/>
          <w:szCs w:val="24"/>
          <w:lang w:val="en"/>
        </w:rPr>
        <w:t>如文内引用的文献作者不明，则用缩写的文献名来代替作者姓名项，并可</w:t>
      </w:r>
      <w:proofErr w:type="gramStart"/>
      <w:r>
        <w:rPr>
          <w:rFonts w:ascii="宋体" w:eastAsia="宋体" w:hAnsi="宋体" w:cs="宋体" w:hint="eastAsia"/>
          <w:color w:val="auto"/>
          <w:kern w:val="0"/>
          <w:sz w:val="24"/>
          <w:szCs w:val="24"/>
          <w:lang w:val="en"/>
        </w:rPr>
        <w:t>酌情在</w:t>
      </w:r>
      <w:proofErr w:type="gramEnd"/>
      <w:r>
        <w:rPr>
          <w:rFonts w:ascii="宋体" w:eastAsia="宋体" w:hAnsi="宋体" w:cs="宋体" w:hint="eastAsia"/>
          <w:color w:val="auto"/>
          <w:kern w:val="0"/>
          <w:sz w:val="24"/>
          <w:szCs w:val="24"/>
          <w:lang w:val="en"/>
        </w:rPr>
        <w:t>文献名加双引号（短文献、双引号；长文献、斜体）。例如：如对上例中的文献进行引用时，可做如下处理：(</w:t>
      </w:r>
      <w:r>
        <w:rPr>
          <w:rFonts w:ascii="Times New Roman" w:eastAsia="宋体" w:hAnsi="Times New Roman" w:cs="Times New Roman"/>
          <w:i/>
          <w:color w:val="auto"/>
          <w:kern w:val="0"/>
          <w:sz w:val="24"/>
          <w:szCs w:val="24"/>
          <w:lang w:val="en"/>
        </w:rPr>
        <w:t>Encyclopedia</w:t>
      </w:r>
      <w:r>
        <w:rPr>
          <w:rFonts w:ascii="Times New Roman" w:eastAsia="宋体" w:hAnsi="Times New Roman" w:cs="Times New Roman"/>
          <w:color w:val="auto"/>
          <w:kern w:val="0"/>
          <w:sz w:val="24"/>
          <w:szCs w:val="24"/>
          <w:lang w:val="en"/>
        </w:rPr>
        <w:t xml:space="preserve"> 235</w:t>
      </w:r>
      <w:r>
        <w:rPr>
          <w:rFonts w:ascii="宋体" w:eastAsia="宋体" w:hAnsi="宋体" w:cs="宋体" w:hint="eastAsia"/>
          <w:color w:val="auto"/>
          <w:kern w:val="0"/>
          <w:sz w:val="24"/>
          <w:szCs w:val="24"/>
          <w:lang w:val="en"/>
        </w:rPr>
        <w:t>)</w:t>
      </w:r>
    </w:p>
    <w:p w14:paraId="36419F7C" w14:textId="77777777" w:rsidR="00660D9B" w:rsidRDefault="00292472">
      <w:pPr>
        <w:pStyle w:val="2"/>
        <w:keepNext w:val="0"/>
        <w:widowControl/>
        <w:numPr>
          <w:ilvl w:val="0"/>
          <w:numId w:val="7"/>
        </w:numPr>
        <w:tabs>
          <w:tab w:val="left" w:pos="540"/>
        </w:tabs>
        <w:spacing w:afterLines="40" w:after="96"/>
        <w:rPr>
          <w:rFonts w:ascii="宋体" w:eastAsia="宋体" w:hAnsi="宋体" w:cs="宋体"/>
          <w:bCs w:val="0"/>
          <w:color w:val="auto"/>
          <w:sz w:val="24"/>
          <w:lang w:val="en"/>
        </w:rPr>
      </w:pPr>
      <w:bookmarkStart w:id="117" w:name="_Toc156622987"/>
      <w:bookmarkStart w:id="118" w:name="_Toc156616414"/>
      <w:bookmarkStart w:id="119" w:name="_Toc156621061"/>
      <w:bookmarkStart w:id="120" w:name="_Toc156463133"/>
      <w:r>
        <w:rPr>
          <w:rFonts w:ascii="宋体" w:eastAsia="宋体" w:hAnsi="宋体" w:cs="宋体" w:hint="eastAsia"/>
          <w:bCs w:val="0"/>
          <w:color w:val="auto"/>
          <w:sz w:val="24"/>
          <w:lang w:val="en"/>
        </w:rPr>
        <w:t>译著（</w:t>
      </w:r>
      <w:r>
        <w:rPr>
          <w:rFonts w:ascii="Times New Roman" w:eastAsia="宋体" w:hAnsi="Times New Roman" w:cs="Times New Roman"/>
          <w:bCs w:val="0"/>
          <w:color w:val="auto"/>
          <w:sz w:val="24"/>
          <w:lang w:val="en"/>
        </w:rPr>
        <w:t>A Translated Book</w:t>
      </w:r>
      <w:r>
        <w:rPr>
          <w:rFonts w:ascii="宋体" w:eastAsia="宋体" w:hAnsi="宋体" w:cs="宋体" w:hint="eastAsia"/>
          <w:bCs w:val="0"/>
          <w:color w:val="auto"/>
          <w:sz w:val="24"/>
          <w:lang w:val="en"/>
        </w:rPr>
        <w:t>）</w:t>
      </w:r>
      <w:bookmarkEnd w:id="117"/>
      <w:bookmarkEnd w:id="118"/>
      <w:bookmarkEnd w:id="119"/>
      <w:bookmarkEnd w:id="120"/>
    </w:p>
    <w:p w14:paraId="0E902AD9" w14:textId="77777777" w:rsidR="00660D9B" w:rsidRDefault="00292472">
      <w:pPr>
        <w:widowControl/>
        <w:spacing w:afterLines="40" w:after="96"/>
        <w:ind w:firstLineChars="200" w:firstLine="480"/>
        <w:rPr>
          <w:rFonts w:ascii="宋体" w:eastAsia="宋体" w:hAnsi="宋体" w:cs="宋体"/>
          <w:color w:val="auto"/>
          <w:kern w:val="0"/>
          <w:sz w:val="24"/>
          <w:szCs w:val="24"/>
        </w:rPr>
      </w:pPr>
      <w:r>
        <w:rPr>
          <w:rFonts w:ascii="宋体" w:eastAsia="宋体" w:hAnsi="宋体" w:cs="宋体" w:hint="eastAsia"/>
          <w:color w:val="auto"/>
          <w:kern w:val="0"/>
          <w:sz w:val="24"/>
          <w:szCs w:val="24"/>
          <w:lang w:val="en"/>
        </w:rPr>
        <w:t>格式与引用书籍格式相同，但要在翻译者名字前标注</w:t>
      </w:r>
      <w:r>
        <w:rPr>
          <w:rFonts w:ascii="宋体" w:eastAsia="宋体" w:hAnsi="宋体" w:cs="宋体" w:hint="eastAsia"/>
          <w:color w:val="auto"/>
          <w:kern w:val="0"/>
          <w:sz w:val="24"/>
          <w:szCs w:val="24"/>
        </w:rPr>
        <w:t xml:space="preserve"> “</w:t>
      </w:r>
      <w:r>
        <w:rPr>
          <w:rFonts w:ascii="Times New Roman" w:eastAsia="宋体" w:hAnsi="Times New Roman" w:cs="Times New Roman"/>
          <w:color w:val="auto"/>
          <w:kern w:val="0"/>
          <w:sz w:val="24"/>
          <w:szCs w:val="24"/>
          <w:lang w:val="en"/>
        </w:rPr>
        <w:t>Trans.</w:t>
      </w:r>
      <w:r>
        <w:rPr>
          <w:rFonts w:ascii="宋体" w:eastAsia="宋体" w:hAnsi="宋体" w:cs="宋体" w:hint="eastAsia"/>
          <w:color w:val="auto"/>
          <w:kern w:val="0"/>
          <w:sz w:val="24"/>
          <w:szCs w:val="24"/>
        </w:rPr>
        <w:t xml:space="preserve">” </w:t>
      </w:r>
      <w:r>
        <w:rPr>
          <w:rFonts w:ascii="宋体" w:eastAsia="宋体" w:hAnsi="宋体" w:cs="宋体" w:hint="eastAsia"/>
          <w:color w:val="auto"/>
          <w:kern w:val="0"/>
          <w:sz w:val="24"/>
          <w:szCs w:val="24"/>
          <w:lang w:val="en"/>
        </w:rPr>
        <w:t>字样。</w:t>
      </w:r>
      <w:r>
        <w:rPr>
          <w:rFonts w:ascii="宋体" w:eastAsia="宋体" w:hAnsi="宋体" w:cs="宋体" w:hint="eastAsia"/>
          <w:color w:val="auto"/>
          <w:kern w:val="0"/>
          <w:sz w:val="24"/>
          <w:szCs w:val="24"/>
        </w:rPr>
        <w:t>如下例：</w:t>
      </w:r>
    </w:p>
    <w:p w14:paraId="4BC86F4B"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Foucault, Michel. </w:t>
      </w:r>
      <w:r>
        <w:rPr>
          <w:rFonts w:ascii="Times New Roman" w:eastAsia="宋体" w:hAnsi="Times New Roman" w:cs="Times New Roman"/>
          <w:i/>
          <w:iCs/>
          <w:color w:val="auto"/>
          <w:kern w:val="0"/>
          <w:sz w:val="24"/>
          <w:szCs w:val="24"/>
          <w:lang w:val="en"/>
        </w:rPr>
        <w:t>Madness and Civilization: A History of Insanity in the Age of Reason</w:t>
      </w:r>
      <w:r>
        <w:rPr>
          <w:rFonts w:ascii="Times New Roman" w:eastAsia="宋体" w:hAnsi="Times New Roman" w:cs="Times New Roman"/>
          <w:color w:val="auto"/>
          <w:kern w:val="0"/>
          <w:sz w:val="24"/>
          <w:szCs w:val="24"/>
          <w:lang w:val="en"/>
        </w:rPr>
        <w:t>. Trans. Richard Howard. New York: Vintage-Random House, 1988.</w:t>
      </w:r>
    </w:p>
    <w:p w14:paraId="63626D61" w14:textId="77777777" w:rsidR="00660D9B" w:rsidRDefault="00292472">
      <w:pPr>
        <w:pStyle w:val="2"/>
        <w:keepNext w:val="0"/>
        <w:widowControl/>
        <w:numPr>
          <w:ilvl w:val="0"/>
          <w:numId w:val="7"/>
        </w:numPr>
        <w:tabs>
          <w:tab w:val="left" w:pos="540"/>
        </w:tabs>
        <w:spacing w:afterLines="40" w:after="96"/>
        <w:rPr>
          <w:rFonts w:ascii="宋体" w:eastAsia="宋体" w:hAnsi="宋体" w:cs="宋体"/>
          <w:bCs w:val="0"/>
          <w:color w:val="auto"/>
          <w:sz w:val="24"/>
          <w:lang w:val="en"/>
        </w:rPr>
      </w:pPr>
      <w:bookmarkStart w:id="121" w:name="_Toc156463134"/>
      <w:bookmarkStart w:id="122" w:name="_Toc156621062"/>
      <w:bookmarkStart w:id="123" w:name="_Toc156616415"/>
      <w:bookmarkStart w:id="124" w:name="_Toc156622988"/>
      <w:r>
        <w:rPr>
          <w:rFonts w:ascii="宋体" w:eastAsia="宋体" w:hAnsi="宋体" w:cs="宋体" w:hint="eastAsia"/>
          <w:bCs w:val="0"/>
          <w:color w:val="auto"/>
          <w:sz w:val="24"/>
          <w:lang w:val="en"/>
        </w:rPr>
        <w:t>编选著作（</w:t>
      </w:r>
      <w:r>
        <w:rPr>
          <w:rFonts w:ascii="Times New Roman" w:eastAsia="宋体" w:hAnsi="Times New Roman" w:cs="Times New Roman"/>
          <w:bCs w:val="0"/>
          <w:color w:val="auto"/>
          <w:sz w:val="24"/>
          <w:lang w:val="en"/>
        </w:rPr>
        <w:t>Anthology or Collection</w:t>
      </w:r>
      <w:r>
        <w:rPr>
          <w:rFonts w:ascii="宋体" w:eastAsia="宋体" w:hAnsi="宋体" w:cs="宋体" w:hint="eastAsia"/>
          <w:bCs w:val="0"/>
          <w:color w:val="auto"/>
          <w:sz w:val="24"/>
          <w:lang w:val="en"/>
        </w:rPr>
        <w:t>）</w:t>
      </w:r>
      <w:bookmarkEnd w:id="121"/>
      <w:bookmarkEnd w:id="122"/>
      <w:bookmarkEnd w:id="123"/>
      <w:bookmarkEnd w:id="124"/>
    </w:p>
    <w:p w14:paraId="520B19F9" w14:textId="77777777" w:rsidR="00660D9B" w:rsidRDefault="00292472">
      <w:pPr>
        <w:pStyle w:val="21"/>
        <w:spacing w:afterLines="40" w:after="96" w:line="360" w:lineRule="auto"/>
        <w:ind w:firstLineChars="200" w:firstLine="480"/>
        <w:rPr>
          <w:rFonts w:ascii="宋体" w:eastAsia="宋体" w:hAnsi="宋体" w:cs="宋体"/>
          <w:color w:val="auto"/>
          <w:sz w:val="24"/>
          <w:szCs w:val="24"/>
          <w:lang w:val="en-US"/>
        </w:rPr>
      </w:pPr>
      <w:r>
        <w:rPr>
          <w:rFonts w:ascii="宋体" w:eastAsia="宋体" w:hAnsi="宋体" w:cs="宋体" w:hint="eastAsia"/>
          <w:color w:val="auto"/>
          <w:sz w:val="24"/>
          <w:szCs w:val="24"/>
        </w:rPr>
        <w:t>按编者姓名排列</w:t>
      </w:r>
      <w:r>
        <w:rPr>
          <w:rFonts w:ascii="宋体" w:eastAsia="宋体" w:hAnsi="宋体" w:cs="宋体" w:hint="eastAsia"/>
          <w:color w:val="auto"/>
          <w:sz w:val="24"/>
          <w:szCs w:val="24"/>
          <w:lang w:val="en"/>
        </w:rPr>
        <w:t>，</w:t>
      </w:r>
      <w:r>
        <w:rPr>
          <w:rFonts w:ascii="宋体" w:eastAsia="宋体" w:hAnsi="宋体" w:cs="宋体" w:hint="eastAsia"/>
          <w:color w:val="auto"/>
          <w:sz w:val="24"/>
          <w:szCs w:val="24"/>
        </w:rPr>
        <w:t>姓名后加一逗号和</w:t>
      </w:r>
      <w:r>
        <w:rPr>
          <w:rFonts w:ascii="宋体" w:eastAsia="宋体" w:hAnsi="宋体" w:cs="宋体" w:hint="eastAsia"/>
          <w:color w:val="auto"/>
          <w:sz w:val="24"/>
          <w:szCs w:val="24"/>
          <w:lang w:val="en-US"/>
        </w:rPr>
        <w:t xml:space="preserve"> “</w:t>
      </w:r>
      <w:r>
        <w:rPr>
          <w:rFonts w:ascii="Times New Roman" w:eastAsia="宋体" w:hAnsi="Times New Roman" w:cs="Times New Roman"/>
          <w:color w:val="auto"/>
          <w:sz w:val="24"/>
          <w:szCs w:val="24"/>
        </w:rPr>
        <w:t>ed.</w:t>
      </w:r>
      <w:r>
        <w:rPr>
          <w:rFonts w:ascii="宋体" w:eastAsia="宋体" w:hAnsi="宋体" w:cs="宋体" w:hint="eastAsia"/>
          <w:color w:val="auto"/>
          <w:sz w:val="24"/>
          <w:szCs w:val="24"/>
          <w:lang w:val="en-US"/>
        </w:rPr>
        <w:t>”</w:t>
      </w:r>
      <w:r>
        <w:rPr>
          <w:rFonts w:ascii="宋体" w:eastAsia="宋体" w:hAnsi="宋体" w:cs="宋体" w:hint="eastAsia"/>
          <w:color w:val="auto"/>
          <w:sz w:val="24"/>
          <w:szCs w:val="24"/>
          <w:lang w:val="en"/>
        </w:rPr>
        <w:t>；</w:t>
      </w:r>
      <w:r>
        <w:rPr>
          <w:rFonts w:ascii="宋体" w:eastAsia="宋体" w:hAnsi="宋体" w:cs="宋体" w:hint="eastAsia"/>
          <w:color w:val="auto"/>
          <w:sz w:val="24"/>
          <w:szCs w:val="24"/>
        </w:rPr>
        <w:t>如编者为多位</w:t>
      </w:r>
      <w:r>
        <w:rPr>
          <w:rFonts w:ascii="宋体" w:eastAsia="宋体" w:hAnsi="宋体" w:cs="宋体" w:hint="eastAsia"/>
          <w:color w:val="auto"/>
          <w:sz w:val="24"/>
          <w:szCs w:val="24"/>
          <w:lang w:val="en"/>
        </w:rPr>
        <w:t>，</w:t>
      </w:r>
      <w:r>
        <w:rPr>
          <w:rFonts w:ascii="宋体" w:eastAsia="宋体" w:hAnsi="宋体" w:cs="宋体" w:hint="eastAsia"/>
          <w:color w:val="auto"/>
          <w:sz w:val="24"/>
          <w:szCs w:val="24"/>
        </w:rPr>
        <w:t>将</w:t>
      </w:r>
      <w:r>
        <w:rPr>
          <w:rFonts w:ascii="宋体" w:eastAsia="宋体" w:hAnsi="宋体" w:cs="宋体" w:hint="eastAsia"/>
          <w:color w:val="auto"/>
          <w:sz w:val="24"/>
          <w:szCs w:val="24"/>
          <w:lang w:val="en-US"/>
        </w:rPr>
        <w:t xml:space="preserve"> “</w:t>
      </w:r>
      <w:r>
        <w:rPr>
          <w:rFonts w:ascii="Times New Roman" w:eastAsia="宋体" w:hAnsi="Times New Roman" w:cs="Times New Roman" w:hint="eastAsia"/>
          <w:color w:val="auto"/>
          <w:sz w:val="24"/>
          <w:szCs w:val="24"/>
        </w:rPr>
        <w:t>ed.</w:t>
      </w:r>
      <w:r>
        <w:rPr>
          <w:rFonts w:ascii="宋体" w:eastAsia="宋体" w:hAnsi="宋体" w:cs="宋体" w:hint="eastAsia"/>
          <w:color w:val="auto"/>
          <w:sz w:val="24"/>
          <w:szCs w:val="24"/>
          <w:lang w:val="en-US"/>
        </w:rPr>
        <w:t>”</w:t>
      </w:r>
      <w:r>
        <w:rPr>
          <w:rFonts w:ascii="宋体" w:eastAsia="宋体" w:hAnsi="宋体" w:cs="宋体" w:hint="eastAsia"/>
          <w:color w:val="auto"/>
          <w:sz w:val="24"/>
          <w:szCs w:val="24"/>
        </w:rPr>
        <w:t>改为</w:t>
      </w:r>
      <w:r>
        <w:rPr>
          <w:rFonts w:ascii="宋体" w:eastAsia="宋体" w:hAnsi="宋体" w:cs="宋体" w:hint="eastAsia"/>
          <w:color w:val="auto"/>
          <w:sz w:val="24"/>
          <w:szCs w:val="24"/>
        </w:rPr>
        <w:lastRenderedPageBreak/>
        <w:t>“</w:t>
      </w:r>
      <w:r>
        <w:rPr>
          <w:rFonts w:ascii="Times New Roman" w:eastAsia="宋体" w:hAnsi="Times New Roman" w:cs="Times New Roman" w:hint="eastAsia"/>
          <w:color w:val="auto"/>
          <w:sz w:val="24"/>
          <w:szCs w:val="24"/>
        </w:rPr>
        <w:t>eds.</w:t>
      </w:r>
      <w:r>
        <w:rPr>
          <w:rFonts w:ascii="宋体" w:eastAsia="宋体" w:hAnsi="宋体" w:cs="宋体" w:hint="eastAsia"/>
          <w:color w:val="auto"/>
          <w:sz w:val="24"/>
          <w:szCs w:val="24"/>
        </w:rPr>
        <w:t>”</w:t>
      </w:r>
      <w:r>
        <w:rPr>
          <w:rFonts w:ascii="宋体" w:eastAsia="宋体" w:hAnsi="宋体" w:cs="宋体" w:hint="eastAsia"/>
          <w:color w:val="auto"/>
          <w:sz w:val="24"/>
          <w:szCs w:val="24"/>
          <w:lang w:val="en-US"/>
        </w:rPr>
        <w:t xml:space="preserve"> 例如：</w:t>
      </w:r>
    </w:p>
    <w:p w14:paraId="0EF04957"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Hill, Charles A. and Marguerite Helmers, eds. </w:t>
      </w:r>
      <w:r>
        <w:rPr>
          <w:rFonts w:ascii="Times New Roman" w:eastAsia="宋体" w:hAnsi="Times New Roman" w:cs="Times New Roman"/>
          <w:i/>
          <w:iCs/>
          <w:color w:val="auto"/>
          <w:kern w:val="0"/>
          <w:sz w:val="24"/>
          <w:szCs w:val="24"/>
          <w:lang w:val="en"/>
        </w:rPr>
        <w:t xml:space="preserve">Defining Visual </w:t>
      </w:r>
      <w:proofErr w:type="spellStart"/>
      <w:r>
        <w:rPr>
          <w:rFonts w:ascii="Times New Roman" w:eastAsia="宋体" w:hAnsi="Times New Roman" w:cs="Times New Roman"/>
          <w:i/>
          <w:iCs/>
          <w:color w:val="auto"/>
          <w:kern w:val="0"/>
          <w:sz w:val="24"/>
          <w:szCs w:val="24"/>
          <w:lang w:val="en"/>
        </w:rPr>
        <w:t>Rhetorics</w:t>
      </w:r>
      <w:proofErr w:type="spellEnd"/>
      <w:r>
        <w:rPr>
          <w:rFonts w:ascii="Times New Roman" w:eastAsia="宋体" w:hAnsi="Times New Roman" w:cs="Times New Roman"/>
          <w:color w:val="auto"/>
          <w:kern w:val="0"/>
          <w:sz w:val="24"/>
          <w:szCs w:val="24"/>
          <w:lang w:val="en"/>
        </w:rPr>
        <w:t>. Mahwah: Lawrence Erlbaum Associates, 2004.</w:t>
      </w:r>
    </w:p>
    <w:p w14:paraId="333A46F4" w14:textId="77777777" w:rsidR="00660D9B" w:rsidRDefault="00292472">
      <w:pPr>
        <w:pStyle w:val="2"/>
        <w:keepNext w:val="0"/>
        <w:widowControl/>
        <w:numPr>
          <w:ilvl w:val="0"/>
          <w:numId w:val="7"/>
        </w:numPr>
        <w:tabs>
          <w:tab w:val="left" w:pos="540"/>
        </w:tabs>
        <w:spacing w:afterLines="40" w:after="96"/>
        <w:rPr>
          <w:rFonts w:ascii="宋体" w:eastAsia="宋体" w:hAnsi="宋体" w:cs="宋体"/>
          <w:bCs w:val="0"/>
          <w:color w:val="auto"/>
          <w:sz w:val="24"/>
          <w:lang w:val="en"/>
        </w:rPr>
      </w:pPr>
      <w:bookmarkStart w:id="125" w:name="_Toc156621063"/>
      <w:bookmarkStart w:id="126" w:name="_Toc156463135"/>
      <w:bookmarkStart w:id="127" w:name="_Toc156616416"/>
      <w:bookmarkStart w:id="128" w:name="_Toc156622989"/>
      <w:r>
        <w:rPr>
          <w:rFonts w:ascii="宋体" w:eastAsia="宋体" w:hAnsi="宋体" w:cs="宋体" w:hint="eastAsia"/>
          <w:bCs w:val="0"/>
          <w:color w:val="auto"/>
          <w:sz w:val="24"/>
          <w:lang w:val="en"/>
        </w:rPr>
        <w:t>书的部分（</w:t>
      </w:r>
      <w:r>
        <w:rPr>
          <w:rFonts w:ascii="Times New Roman" w:eastAsia="宋体" w:hAnsi="Times New Roman" w:cs="Times New Roman"/>
          <w:bCs w:val="0"/>
          <w:color w:val="auto"/>
          <w:sz w:val="24"/>
          <w:lang w:val="en"/>
        </w:rPr>
        <w:t>A Part of a Book</w:t>
      </w:r>
      <w:r>
        <w:rPr>
          <w:rFonts w:ascii="宋体" w:eastAsia="宋体" w:hAnsi="宋体" w:cs="宋体" w:hint="eastAsia"/>
          <w:bCs w:val="0"/>
          <w:color w:val="auto"/>
          <w:sz w:val="24"/>
          <w:lang w:val="en"/>
        </w:rPr>
        <w:t>）</w:t>
      </w:r>
      <w:bookmarkEnd w:id="125"/>
      <w:bookmarkEnd w:id="126"/>
      <w:bookmarkEnd w:id="127"/>
      <w:bookmarkEnd w:id="128"/>
    </w:p>
    <w:p w14:paraId="5DC0C8E5"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书的部分包含选集中的一篇文章或一本书中的一章时，基本格式如下：</w:t>
      </w:r>
    </w:p>
    <w:p w14:paraId="47E7D341"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Last</w:t>
      </w:r>
      <w:r>
        <w:rPr>
          <w:rFonts w:ascii="Times New Roman" w:eastAsia="宋体" w:hAnsi="Times New Roman" w:cs="Times New Roman"/>
          <w:color w:val="auto"/>
          <w:kern w:val="0"/>
          <w:sz w:val="24"/>
          <w:szCs w:val="24"/>
        </w:rPr>
        <w:t xml:space="preserve"> </w:t>
      </w:r>
      <w:r>
        <w:rPr>
          <w:rFonts w:ascii="Times New Roman" w:eastAsia="宋体" w:hAnsi="Times New Roman" w:cs="Times New Roman"/>
          <w:color w:val="auto"/>
          <w:kern w:val="0"/>
          <w:sz w:val="24"/>
          <w:szCs w:val="24"/>
          <w:lang w:val="en"/>
        </w:rPr>
        <w:t xml:space="preserve">name, First name. </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Title of Essay.</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w:t>
      </w:r>
      <w:r>
        <w:rPr>
          <w:rFonts w:ascii="Times New Roman" w:eastAsia="宋体" w:hAnsi="Times New Roman" w:cs="Times New Roman"/>
          <w:i/>
          <w:iCs/>
          <w:color w:val="auto"/>
          <w:kern w:val="0"/>
          <w:sz w:val="24"/>
          <w:szCs w:val="24"/>
          <w:lang w:val="en"/>
        </w:rPr>
        <w:t>Title of Collection</w:t>
      </w:r>
      <w:r>
        <w:rPr>
          <w:rFonts w:ascii="Times New Roman" w:eastAsia="宋体" w:hAnsi="Times New Roman" w:cs="Times New Roman"/>
          <w:color w:val="auto"/>
          <w:kern w:val="0"/>
          <w:sz w:val="24"/>
          <w:szCs w:val="24"/>
          <w:lang w:val="en"/>
        </w:rPr>
        <w:t>. Ed. Editor</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s Name(s). Place of Publication: Publisher, Year. Pages. </w:t>
      </w:r>
    </w:p>
    <w:p w14:paraId="23A04B31" w14:textId="77777777" w:rsidR="00660D9B" w:rsidRDefault="00292472">
      <w:pPr>
        <w:widowControl/>
        <w:spacing w:afterLines="40" w:after="96"/>
        <w:ind w:leftChars="250" w:left="1150" w:hangingChars="250" w:hanging="600"/>
        <w:rPr>
          <w:rFonts w:ascii="宋体" w:eastAsia="宋体" w:hAnsi="宋体" w:cs="宋体"/>
          <w:color w:val="auto"/>
          <w:kern w:val="0"/>
          <w:sz w:val="24"/>
          <w:szCs w:val="24"/>
        </w:rPr>
      </w:pPr>
      <w:r>
        <w:rPr>
          <w:rFonts w:ascii="宋体" w:eastAsia="宋体" w:hAnsi="宋体" w:cs="宋体" w:hint="eastAsia"/>
          <w:color w:val="auto"/>
          <w:kern w:val="0"/>
          <w:sz w:val="24"/>
          <w:szCs w:val="24"/>
        </w:rPr>
        <w:t>例如：</w:t>
      </w:r>
    </w:p>
    <w:p w14:paraId="577163D3" w14:textId="77777777" w:rsidR="00660D9B" w:rsidRDefault="00292472">
      <w:pPr>
        <w:widowControl/>
        <w:spacing w:afterLines="40" w:after="96"/>
        <w:ind w:leftChars="250" w:left="1150" w:hangingChars="250" w:hanging="600"/>
        <w:rPr>
          <w:rFonts w:ascii="Times New Roman" w:eastAsia="宋体" w:hAnsi="Times New Roman" w:cs="Times New Roman"/>
          <w:i/>
          <w:iCs/>
          <w:color w:val="auto"/>
          <w:kern w:val="0"/>
          <w:sz w:val="24"/>
          <w:szCs w:val="24"/>
          <w:lang w:val="en"/>
        </w:rPr>
      </w:pPr>
      <w:r>
        <w:rPr>
          <w:rFonts w:ascii="Times New Roman" w:eastAsia="宋体" w:hAnsi="Times New Roman" w:cs="Times New Roman"/>
          <w:color w:val="auto"/>
          <w:kern w:val="0"/>
          <w:sz w:val="24"/>
          <w:szCs w:val="24"/>
          <w:lang w:val="en"/>
        </w:rPr>
        <w:t xml:space="preserve">Harris, Muriel. </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Talk to Me: Engaging Reluctant Writers.</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w:t>
      </w:r>
      <w:r>
        <w:rPr>
          <w:rFonts w:ascii="Times New Roman" w:eastAsia="宋体" w:hAnsi="Times New Roman" w:cs="Times New Roman"/>
          <w:i/>
          <w:iCs/>
          <w:color w:val="auto"/>
          <w:kern w:val="0"/>
          <w:sz w:val="24"/>
          <w:szCs w:val="24"/>
          <w:lang w:val="en"/>
        </w:rPr>
        <w:t>A Tutor</w:t>
      </w:r>
      <w:r>
        <w:rPr>
          <w:rFonts w:ascii="Times New Roman" w:eastAsia="宋体" w:hAnsi="Times New Roman" w:cs="Times New Roman"/>
          <w:i/>
          <w:iCs/>
          <w:color w:val="auto"/>
          <w:kern w:val="0"/>
          <w:sz w:val="24"/>
          <w:szCs w:val="24"/>
        </w:rPr>
        <w:t>’</w:t>
      </w:r>
      <w:r>
        <w:rPr>
          <w:rFonts w:ascii="Times New Roman" w:eastAsia="宋体" w:hAnsi="Times New Roman" w:cs="Times New Roman"/>
          <w:i/>
          <w:iCs/>
          <w:color w:val="auto"/>
          <w:kern w:val="0"/>
          <w:sz w:val="24"/>
          <w:szCs w:val="24"/>
          <w:lang w:val="en"/>
        </w:rPr>
        <w:t xml:space="preserve">s Guide: Helping </w:t>
      </w:r>
    </w:p>
    <w:p w14:paraId="340F8B5E" w14:textId="77777777" w:rsidR="00660D9B" w:rsidRDefault="00292472">
      <w:pPr>
        <w:widowControl/>
        <w:spacing w:afterLines="40" w:after="96"/>
        <w:ind w:leftChars="250" w:left="1150" w:hangingChars="250" w:hanging="600"/>
        <w:rPr>
          <w:rFonts w:ascii="宋体" w:eastAsia="宋体" w:hAnsi="宋体" w:cs="宋体"/>
          <w:color w:val="auto"/>
          <w:kern w:val="0"/>
          <w:sz w:val="24"/>
          <w:szCs w:val="24"/>
          <w:lang w:val="en"/>
        </w:rPr>
      </w:pPr>
      <w:r>
        <w:rPr>
          <w:rFonts w:ascii="Times New Roman" w:eastAsia="宋体" w:hAnsi="Times New Roman" w:cs="Times New Roman"/>
          <w:i/>
          <w:iCs/>
          <w:color w:val="auto"/>
          <w:kern w:val="0"/>
          <w:sz w:val="24"/>
          <w:szCs w:val="24"/>
          <w:lang w:val="en"/>
        </w:rPr>
        <w:t>Writers One to One</w:t>
      </w:r>
      <w:r>
        <w:rPr>
          <w:rFonts w:ascii="Times New Roman" w:eastAsia="宋体" w:hAnsi="Times New Roman" w:cs="Times New Roman"/>
          <w:color w:val="auto"/>
          <w:kern w:val="0"/>
          <w:sz w:val="24"/>
          <w:szCs w:val="24"/>
          <w:lang w:val="en"/>
        </w:rPr>
        <w:t xml:space="preserve">. Ed. Ben </w:t>
      </w:r>
      <w:proofErr w:type="spellStart"/>
      <w:r>
        <w:rPr>
          <w:rFonts w:ascii="Times New Roman" w:eastAsia="宋体" w:hAnsi="Times New Roman" w:cs="Times New Roman"/>
          <w:color w:val="auto"/>
          <w:kern w:val="0"/>
          <w:sz w:val="24"/>
          <w:szCs w:val="24"/>
          <w:lang w:val="en"/>
        </w:rPr>
        <w:t>Rafoth</w:t>
      </w:r>
      <w:proofErr w:type="spellEnd"/>
      <w:r>
        <w:rPr>
          <w:rFonts w:ascii="Times New Roman" w:eastAsia="宋体" w:hAnsi="Times New Roman" w:cs="Times New Roman"/>
          <w:color w:val="auto"/>
          <w:kern w:val="0"/>
          <w:sz w:val="24"/>
          <w:szCs w:val="24"/>
          <w:lang w:val="en"/>
        </w:rPr>
        <w:t xml:space="preserve">. Portsmouth: Heinemann, 2000. 24-34. </w:t>
      </w:r>
    </w:p>
    <w:p w14:paraId="53625656" w14:textId="77777777" w:rsidR="00660D9B" w:rsidRDefault="00292472">
      <w:pPr>
        <w:pStyle w:val="2"/>
        <w:keepNext w:val="0"/>
        <w:widowControl/>
        <w:numPr>
          <w:ilvl w:val="0"/>
          <w:numId w:val="7"/>
        </w:numPr>
        <w:tabs>
          <w:tab w:val="left" w:pos="540"/>
        </w:tabs>
        <w:spacing w:afterLines="40" w:after="96"/>
        <w:rPr>
          <w:rFonts w:ascii="宋体" w:eastAsia="宋体" w:hAnsi="宋体" w:cs="宋体"/>
          <w:bCs w:val="0"/>
          <w:color w:val="auto"/>
          <w:sz w:val="24"/>
          <w:lang w:val="en"/>
        </w:rPr>
      </w:pPr>
      <w:bookmarkStart w:id="129" w:name="_Toc156463136"/>
      <w:bookmarkStart w:id="130" w:name="_Toc156622990"/>
      <w:bookmarkStart w:id="131" w:name="_Toc156616417"/>
      <w:bookmarkStart w:id="132" w:name="_Toc156621064"/>
      <w:r>
        <w:rPr>
          <w:rFonts w:ascii="宋体" w:eastAsia="宋体" w:hAnsi="宋体" w:cs="宋体" w:hint="eastAsia"/>
          <w:bCs w:val="0"/>
          <w:color w:val="auto"/>
          <w:sz w:val="24"/>
          <w:lang w:val="en"/>
        </w:rPr>
        <w:t>多卷著作（</w:t>
      </w:r>
      <w:r>
        <w:rPr>
          <w:rFonts w:ascii="Times New Roman" w:eastAsia="宋体" w:hAnsi="Times New Roman" w:cs="Times New Roman"/>
          <w:bCs w:val="0"/>
          <w:color w:val="auto"/>
          <w:sz w:val="24"/>
          <w:lang w:val="en"/>
        </w:rPr>
        <w:t>A Multivolume Work</w:t>
      </w:r>
      <w:r>
        <w:rPr>
          <w:rFonts w:ascii="宋体" w:eastAsia="宋体" w:hAnsi="宋体" w:cs="宋体" w:hint="eastAsia"/>
          <w:bCs w:val="0"/>
          <w:color w:val="auto"/>
          <w:sz w:val="24"/>
          <w:lang w:val="en"/>
        </w:rPr>
        <w:t>）</w:t>
      </w:r>
      <w:bookmarkEnd w:id="129"/>
      <w:bookmarkEnd w:id="130"/>
      <w:bookmarkEnd w:id="131"/>
      <w:bookmarkEnd w:id="132"/>
    </w:p>
    <w:p w14:paraId="7E96FC20"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如引用多卷本著作中的一卷时，应在著作名后或其作者/编者名后标注出其卷号。例</w:t>
      </w:r>
      <w:r>
        <w:rPr>
          <w:rFonts w:ascii="宋体" w:eastAsia="宋体" w:hAnsi="宋体" w:cs="宋体" w:hint="eastAsia"/>
          <w:color w:val="auto"/>
          <w:kern w:val="0"/>
          <w:sz w:val="24"/>
          <w:szCs w:val="24"/>
        </w:rPr>
        <w:t>如</w:t>
      </w:r>
      <w:r>
        <w:rPr>
          <w:rFonts w:ascii="宋体" w:eastAsia="宋体" w:hAnsi="宋体" w:cs="宋体" w:hint="eastAsia"/>
          <w:color w:val="auto"/>
          <w:kern w:val="0"/>
          <w:sz w:val="24"/>
          <w:szCs w:val="24"/>
          <w:lang w:val="en"/>
        </w:rPr>
        <w:t>：</w:t>
      </w:r>
    </w:p>
    <w:p w14:paraId="0153647F" w14:textId="77777777" w:rsidR="00660D9B" w:rsidRDefault="00292472">
      <w:pPr>
        <w:widowControl/>
        <w:spacing w:afterLines="40" w:after="96"/>
        <w:ind w:leftChars="250" w:left="1150" w:hangingChars="250" w:hanging="600"/>
        <w:rPr>
          <w:rFonts w:ascii="宋体" w:eastAsia="宋体" w:hAnsi="宋体" w:cs="宋体"/>
          <w:color w:val="auto"/>
          <w:kern w:val="0"/>
          <w:sz w:val="24"/>
          <w:szCs w:val="24"/>
          <w:lang w:val="en"/>
        </w:rPr>
      </w:pPr>
      <w:r>
        <w:rPr>
          <w:rFonts w:ascii="Times New Roman" w:eastAsia="宋体" w:hAnsi="Times New Roman" w:cs="Times New Roman"/>
          <w:color w:val="auto"/>
          <w:kern w:val="0"/>
          <w:sz w:val="24"/>
          <w:szCs w:val="24"/>
          <w:lang w:val="en"/>
        </w:rPr>
        <w:t xml:space="preserve">Quintilian. </w:t>
      </w:r>
      <w:proofErr w:type="spellStart"/>
      <w:r>
        <w:rPr>
          <w:rFonts w:ascii="Times New Roman" w:eastAsia="宋体" w:hAnsi="Times New Roman" w:cs="Times New Roman"/>
          <w:i/>
          <w:iCs/>
          <w:color w:val="auto"/>
          <w:kern w:val="0"/>
          <w:sz w:val="24"/>
          <w:szCs w:val="24"/>
          <w:lang w:val="en"/>
        </w:rPr>
        <w:t>Institutio</w:t>
      </w:r>
      <w:proofErr w:type="spellEnd"/>
      <w:r>
        <w:rPr>
          <w:rFonts w:ascii="Times New Roman" w:eastAsia="宋体" w:hAnsi="Times New Roman" w:cs="Times New Roman"/>
          <w:i/>
          <w:iCs/>
          <w:color w:val="auto"/>
          <w:kern w:val="0"/>
          <w:sz w:val="24"/>
          <w:szCs w:val="24"/>
          <w:lang w:val="en"/>
        </w:rPr>
        <w:t xml:space="preserve"> </w:t>
      </w:r>
      <w:proofErr w:type="spellStart"/>
      <w:r>
        <w:rPr>
          <w:rFonts w:ascii="Times New Roman" w:eastAsia="宋体" w:hAnsi="Times New Roman" w:cs="Times New Roman"/>
          <w:i/>
          <w:iCs/>
          <w:color w:val="auto"/>
          <w:kern w:val="0"/>
          <w:sz w:val="24"/>
          <w:szCs w:val="24"/>
          <w:lang w:val="en"/>
        </w:rPr>
        <w:t>Oratoria</w:t>
      </w:r>
      <w:proofErr w:type="spellEnd"/>
      <w:r>
        <w:rPr>
          <w:rFonts w:ascii="Times New Roman" w:eastAsia="宋体" w:hAnsi="Times New Roman" w:cs="Times New Roman"/>
          <w:color w:val="auto"/>
          <w:kern w:val="0"/>
          <w:sz w:val="24"/>
          <w:szCs w:val="24"/>
          <w:lang w:val="en"/>
        </w:rPr>
        <w:t>. Trans. H. E. Butler. Vol. 2. Cambridge: Loeb-Harvard UP, 1980.</w:t>
      </w:r>
    </w:p>
    <w:p w14:paraId="7742FBD4"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当引用多卷本著作中的多卷时，应标注其总卷数。例</w:t>
      </w:r>
      <w:r>
        <w:rPr>
          <w:rFonts w:ascii="宋体" w:eastAsia="宋体" w:hAnsi="宋体" w:cs="宋体" w:hint="eastAsia"/>
          <w:color w:val="auto"/>
          <w:kern w:val="0"/>
          <w:sz w:val="24"/>
          <w:szCs w:val="24"/>
        </w:rPr>
        <w:t>如</w:t>
      </w:r>
      <w:r>
        <w:rPr>
          <w:rFonts w:ascii="宋体" w:eastAsia="宋体" w:hAnsi="宋体" w:cs="宋体" w:hint="eastAsia"/>
          <w:color w:val="auto"/>
          <w:kern w:val="0"/>
          <w:sz w:val="24"/>
          <w:szCs w:val="24"/>
          <w:lang w:val="en"/>
        </w:rPr>
        <w:t>：</w:t>
      </w:r>
    </w:p>
    <w:p w14:paraId="5FC3EDD9"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Quintilian. </w:t>
      </w:r>
      <w:proofErr w:type="spellStart"/>
      <w:r>
        <w:rPr>
          <w:rFonts w:ascii="Times New Roman" w:eastAsia="宋体" w:hAnsi="Times New Roman" w:cs="Times New Roman"/>
          <w:i/>
          <w:iCs/>
          <w:color w:val="auto"/>
          <w:kern w:val="0"/>
          <w:sz w:val="24"/>
          <w:szCs w:val="24"/>
          <w:lang w:val="en"/>
        </w:rPr>
        <w:t>Institutio</w:t>
      </w:r>
      <w:proofErr w:type="spellEnd"/>
      <w:r>
        <w:rPr>
          <w:rFonts w:ascii="Times New Roman" w:eastAsia="宋体" w:hAnsi="Times New Roman" w:cs="Times New Roman"/>
          <w:i/>
          <w:iCs/>
          <w:color w:val="auto"/>
          <w:kern w:val="0"/>
          <w:sz w:val="24"/>
          <w:szCs w:val="24"/>
          <w:lang w:val="en"/>
        </w:rPr>
        <w:t xml:space="preserve"> </w:t>
      </w:r>
      <w:proofErr w:type="spellStart"/>
      <w:r>
        <w:rPr>
          <w:rFonts w:ascii="Times New Roman" w:eastAsia="宋体" w:hAnsi="Times New Roman" w:cs="Times New Roman"/>
          <w:i/>
          <w:iCs/>
          <w:color w:val="auto"/>
          <w:kern w:val="0"/>
          <w:sz w:val="24"/>
          <w:szCs w:val="24"/>
          <w:lang w:val="en"/>
        </w:rPr>
        <w:t>Oratoria</w:t>
      </w:r>
      <w:proofErr w:type="spellEnd"/>
      <w:r>
        <w:rPr>
          <w:rFonts w:ascii="Times New Roman" w:eastAsia="宋体" w:hAnsi="Times New Roman" w:cs="Times New Roman"/>
          <w:color w:val="auto"/>
          <w:kern w:val="0"/>
          <w:sz w:val="24"/>
          <w:szCs w:val="24"/>
          <w:lang w:val="en"/>
        </w:rPr>
        <w:t>. Trans. H. E. Butler. 4 vols. Cambridge: Loeb-Harvard UP, 1980.</w:t>
      </w:r>
    </w:p>
    <w:p w14:paraId="7A88908B"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文内引用多卷本著作时，务必在引用信息中给出卷号，并在其后加一冒号，然后附上引文页码例：</w:t>
      </w:r>
    </w:p>
    <w:p w14:paraId="641E2838"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...as Quintilian wrote in </w:t>
      </w:r>
      <w:proofErr w:type="spellStart"/>
      <w:r>
        <w:rPr>
          <w:rFonts w:ascii="Times New Roman" w:eastAsia="宋体" w:hAnsi="Times New Roman" w:cs="Times New Roman"/>
          <w:i/>
          <w:iCs/>
          <w:color w:val="auto"/>
          <w:kern w:val="0"/>
          <w:sz w:val="24"/>
          <w:szCs w:val="24"/>
          <w:lang w:val="en"/>
        </w:rPr>
        <w:t>Institutio</w:t>
      </w:r>
      <w:proofErr w:type="spellEnd"/>
      <w:r>
        <w:rPr>
          <w:rFonts w:ascii="Times New Roman" w:eastAsia="宋体" w:hAnsi="Times New Roman" w:cs="Times New Roman"/>
          <w:i/>
          <w:iCs/>
          <w:color w:val="auto"/>
          <w:kern w:val="0"/>
          <w:sz w:val="24"/>
          <w:szCs w:val="24"/>
          <w:lang w:val="en"/>
        </w:rPr>
        <w:t xml:space="preserve"> </w:t>
      </w:r>
      <w:proofErr w:type="spellStart"/>
      <w:r>
        <w:rPr>
          <w:rFonts w:ascii="Times New Roman" w:eastAsia="宋体" w:hAnsi="Times New Roman" w:cs="Times New Roman"/>
          <w:i/>
          <w:iCs/>
          <w:color w:val="auto"/>
          <w:kern w:val="0"/>
          <w:sz w:val="24"/>
          <w:szCs w:val="24"/>
          <w:lang w:val="en"/>
        </w:rPr>
        <w:t>Oratoria</w:t>
      </w:r>
      <w:proofErr w:type="spellEnd"/>
      <w:r>
        <w:rPr>
          <w:rFonts w:ascii="Times New Roman" w:eastAsia="宋体" w:hAnsi="Times New Roman" w:cs="Times New Roman"/>
          <w:color w:val="auto"/>
          <w:kern w:val="0"/>
          <w:sz w:val="24"/>
          <w:szCs w:val="24"/>
          <w:lang w:val="en"/>
        </w:rPr>
        <w:t xml:space="preserve"> (1:14-17).</w:t>
      </w:r>
    </w:p>
    <w:p w14:paraId="73F9D2C5" w14:textId="77777777" w:rsidR="00660D9B" w:rsidRDefault="00292472">
      <w:pPr>
        <w:pStyle w:val="2"/>
        <w:keepNext w:val="0"/>
        <w:widowControl/>
        <w:numPr>
          <w:ilvl w:val="0"/>
          <w:numId w:val="7"/>
        </w:numPr>
        <w:tabs>
          <w:tab w:val="left" w:pos="540"/>
          <w:tab w:val="left" w:pos="720"/>
        </w:tabs>
        <w:spacing w:afterLines="40" w:after="96"/>
        <w:rPr>
          <w:rFonts w:ascii="宋体" w:eastAsia="宋体" w:hAnsi="宋体" w:cs="宋体"/>
          <w:bCs w:val="0"/>
          <w:color w:val="auto"/>
          <w:sz w:val="24"/>
          <w:lang w:val="en"/>
        </w:rPr>
      </w:pPr>
      <w:bookmarkStart w:id="133" w:name="_Toc156463137"/>
      <w:bookmarkStart w:id="134" w:name="_Toc156621065"/>
      <w:bookmarkStart w:id="135" w:name="_Toc156616418"/>
      <w:bookmarkStart w:id="136" w:name="_Toc156622991"/>
      <w:r>
        <w:rPr>
          <w:rFonts w:ascii="宋体" w:eastAsia="宋体" w:hAnsi="宋体" w:cs="宋体" w:hint="eastAsia"/>
          <w:bCs w:val="0"/>
          <w:color w:val="auto"/>
          <w:sz w:val="24"/>
          <w:lang w:val="en"/>
        </w:rPr>
        <w:t>序言或后记（</w:t>
      </w:r>
      <w:r>
        <w:rPr>
          <w:rFonts w:ascii="Times New Roman" w:eastAsia="宋体" w:hAnsi="Times New Roman" w:cs="Times New Roman"/>
          <w:bCs w:val="0"/>
          <w:color w:val="auto"/>
          <w:sz w:val="24"/>
          <w:lang w:val="en"/>
        </w:rPr>
        <w:t>An Introduction, a Preface, a For</w:t>
      </w:r>
      <w:r>
        <w:rPr>
          <w:rFonts w:ascii="Times New Roman" w:eastAsia="宋体" w:hAnsi="Times New Roman" w:cs="Times New Roman"/>
          <w:bCs w:val="0"/>
          <w:color w:val="auto"/>
          <w:sz w:val="24"/>
        </w:rPr>
        <w:t>e</w:t>
      </w:r>
      <w:r>
        <w:rPr>
          <w:rFonts w:ascii="Times New Roman" w:eastAsia="宋体" w:hAnsi="Times New Roman" w:cs="Times New Roman"/>
          <w:bCs w:val="0"/>
          <w:color w:val="auto"/>
          <w:sz w:val="24"/>
          <w:lang w:val="en"/>
        </w:rPr>
        <w:t>w</w:t>
      </w:r>
      <w:r>
        <w:rPr>
          <w:rFonts w:ascii="Times New Roman" w:eastAsia="宋体" w:hAnsi="Times New Roman" w:cs="Times New Roman"/>
          <w:bCs w:val="0"/>
          <w:color w:val="auto"/>
          <w:sz w:val="24"/>
        </w:rPr>
        <w:t>o</w:t>
      </w:r>
      <w:proofErr w:type="spellStart"/>
      <w:r>
        <w:rPr>
          <w:rFonts w:ascii="Times New Roman" w:eastAsia="宋体" w:hAnsi="Times New Roman" w:cs="Times New Roman"/>
          <w:bCs w:val="0"/>
          <w:color w:val="auto"/>
          <w:sz w:val="24"/>
          <w:lang w:val="en"/>
        </w:rPr>
        <w:t>rd</w:t>
      </w:r>
      <w:proofErr w:type="spellEnd"/>
      <w:r>
        <w:rPr>
          <w:rFonts w:ascii="Times New Roman" w:eastAsia="宋体" w:hAnsi="Times New Roman" w:cs="Times New Roman"/>
          <w:bCs w:val="0"/>
          <w:color w:val="auto"/>
          <w:sz w:val="24"/>
          <w:lang w:val="en"/>
        </w:rPr>
        <w:t>, or an Afterword</w:t>
      </w:r>
      <w:r>
        <w:rPr>
          <w:rFonts w:ascii="宋体" w:eastAsia="宋体" w:hAnsi="宋体" w:cs="宋体" w:hint="eastAsia"/>
          <w:bCs w:val="0"/>
          <w:color w:val="auto"/>
          <w:sz w:val="24"/>
          <w:lang w:val="en"/>
        </w:rPr>
        <w:t>）</w:t>
      </w:r>
      <w:bookmarkEnd w:id="133"/>
      <w:bookmarkEnd w:id="134"/>
      <w:bookmarkEnd w:id="135"/>
      <w:bookmarkEnd w:id="136"/>
    </w:p>
    <w:p w14:paraId="5217B505"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当引用导语、序、前言或后记时，先给出作者姓名，然后给出所引部分题名，并注意不要在题名上进行斜体及双引号。例</w:t>
      </w:r>
      <w:r>
        <w:rPr>
          <w:rFonts w:ascii="宋体" w:eastAsia="宋体" w:hAnsi="宋体" w:cs="宋体" w:hint="eastAsia"/>
          <w:color w:val="auto"/>
          <w:kern w:val="0"/>
          <w:sz w:val="24"/>
          <w:szCs w:val="24"/>
        </w:rPr>
        <w:t>如</w:t>
      </w:r>
      <w:r>
        <w:rPr>
          <w:rFonts w:ascii="宋体" w:eastAsia="宋体" w:hAnsi="宋体" w:cs="宋体" w:hint="eastAsia"/>
          <w:color w:val="auto"/>
          <w:kern w:val="0"/>
          <w:sz w:val="24"/>
          <w:szCs w:val="24"/>
          <w:lang w:val="en"/>
        </w:rPr>
        <w:t>：</w:t>
      </w:r>
    </w:p>
    <w:p w14:paraId="7288588E"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Farrell, Thomas B. Introduction. </w:t>
      </w:r>
      <w:r>
        <w:rPr>
          <w:rFonts w:ascii="Times New Roman" w:eastAsia="宋体" w:hAnsi="Times New Roman" w:cs="Times New Roman"/>
          <w:i/>
          <w:iCs/>
          <w:color w:val="auto"/>
          <w:kern w:val="0"/>
          <w:sz w:val="24"/>
          <w:szCs w:val="24"/>
          <w:lang w:val="en"/>
        </w:rPr>
        <w:t>Norms of Rhetorical Culture</w:t>
      </w:r>
      <w:r>
        <w:rPr>
          <w:rFonts w:ascii="Times New Roman" w:eastAsia="宋体" w:hAnsi="Times New Roman" w:cs="Times New Roman"/>
          <w:color w:val="auto"/>
          <w:kern w:val="0"/>
          <w:sz w:val="24"/>
          <w:szCs w:val="24"/>
          <w:lang w:val="en"/>
        </w:rPr>
        <w:t>. By Farrell. New Haven: Yale UP, 1993. 1-13.</w:t>
      </w:r>
    </w:p>
    <w:p w14:paraId="73BA3452"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如以上述部分（导语、序、前言或后记等）的作者与整部作品的作者不同，应标注为：“By 引用部分作者的全名”。</w:t>
      </w:r>
    </w:p>
    <w:p w14:paraId="49762DFE"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Duncan, Hugh Dalziel. Introduction. </w:t>
      </w:r>
      <w:r>
        <w:rPr>
          <w:rFonts w:ascii="Times New Roman" w:eastAsia="宋体" w:hAnsi="Times New Roman" w:cs="Times New Roman"/>
          <w:i/>
          <w:iCs/>
          <w:color w:val="auto"/>
          <w:kern w:val="0"/>
          <w:sz w:val="24"/>
          <w:szCs w:val="24"/>
          <w:lang w:val="en"/>
        </w:rPr>
        <w:t>Permanence and Change: An Anatomy of Purpose</w:t>
      </w:r>
      <w:r>
        <w:rPr>
          <w:rFonts w:ascii="Times New Roman" w:eastAsia="宋体" w:hAnsi="Times New Roman" w:cs="Times New Roman"/>
          <w:color w:val="auto"/>
          <w:kern w:val="0"/>
          <w:sz w:val="24"/>
          <w:szCs w:val="24"/>
          <w:lang w:val="en"/>
        </w:rPr>
        <w:t>. By Kenneth Burke. 1935. 3rd ed. Berkeley: U of California P, 1984. xiii-xliv.</w:t>
      </w:r>
    </w:p>
    <w:p w14:paraId="55CF3B05" w14:textId="77777777" w:rsidR="00660D9B" w:rsidRDefault="00292472">
      <w:pPr>
        <w:pStyle w:val="2"/>
        <w:keepNext w:val="0"/>
        <w:widowControl/>
        <w:numPr>
          <w:ilvl w:val="0"/>
          <w:numId w:val="7"/>
        </w:numPr>
        <w:tabs>
          <w:tab w:val="left" w:pos="540"/>
        </w:tabs>
        <w:spacing w:afterLines="40" w:after="96"/>
        <w:rPr>
          <w:rFonts w:ascii="宋体" w:eastAsia="宋体" w:hAnsi="宋体" w:cs="宋体"/>
          <w:bCs w:val="0"/>
          <w:color w:val="auto"/>
          <w:sz w:val="24"/>
          <w:lang w:val="en"/>
        </w:rPr>
      </w:pPr>
      <w:bookmarkStart w:id="137" w:name="_Toc156621066"/>
      <w:bookmarkStart w:id="138" w:name="_Toc156622992"/>
      <w:bookmarkStart w:id="139" w:name="_Toc156463138"/>
      <w:bookmarkStart w:id="140" w:name="_Toc156616419"/>
      <w:r>
        <w:rPr>
          <w:rFonts w:ascii="宋体" w:eastAsia="宋体" w:hAnsi="宋体" w:cs="宋体" w:hint="eastAsia"/>
          <w:bCs w:val="0"/>
          <w:color w:val="auto"/>
          <w:sz w:val="24"/>
          <w:lang w:val="en"/>
        </w:rPr>
        <w:lastRenderedPageBreak/>
        <w:t>圣经 (</w:t>
      </w:r>
      <w:r>
        <w:rPr>
          <w:rFonts w:ascii="Times New Roman" w:eastAsia="宋体" w:hAnsi="Times New Roman" w:cs="Times New Roman"/>
          <w:bCs w:val="0"/>
          <w:color w:val="auto"/>
          <w:sz w:val="24"/>
          <w:lang w:val="en"/>
        </w:rPr>
        <w:t>The Bible</w:t>
      </w:r>
      <w:r>
        <w:rPr>
          <w:rFonts w:ascii="宋体" w:eastAsia="宋体" w:hAnsi="宋体" w:cs="宋体" w:hint="eastAsia"/>
          <w:bCs w:val="0"/>
          <w:color w:val="auto"/>
          <w:sz w:val="24"/>
          <w:lang w:val="en"/>
        </w:rPr>
        <w:t>)</w:t>
      </w:r>
      <w:bookmarkEnd w:id="137"/>
      <w:bookmarkEnd w:id="138"/>
      <w:bookmarkEnd w:id="139"/>
      <w:bookmarkEnd w:id="140"/>
    </w:p>
    <w:p w14:paraId="0A180F2E"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给出具体版本的名及编者，并附上出版信息。</w:t>
      </w:r>
    </w:p>
    <w:p w14:paraId="580AFB73" w14:textId="77777777" w:rsidR="00660D9B" w:rsidRDefault="00292472">
      <w:pPr>
        <w:widowControl/>
        <w:spacing w:afterLines="40" w:after="96"/>
        <w:ind w:leftChars="250" w:left="1150" w:hangingChars="250" w:hanging="600"/>
        <w:rPr>
          <w:rFonts w:ascii="宋体" w:eastAsia="宋体" w:hAnsi="宋体" w:cs="宋体"/>
          <w:color w:val="auto"/>
          <w:kern w:val="0"/>
          <w:sz w:val="24"/>
          <w:szCs w:val="24"/>
          <w:lang w:val="en"/>
        </w:rPr>
      </w:pPr>
      <w:r>
        <w:rPr>
          <w:rFonts w:ascii="Times New Roman" w:eastAsia="宋体" w:hAnsi="Times New Roman" w:cs="Times New Roman"/>
          <w:i/>
          <w:iCs/>
          <w:color w:val="auto"/>
          <w:kern w:val="0"/>
          <w:sz w:val="24"/>
          <w:szCs w:val="24"/>
          <w:lang w:val="en"/>
        </w:rPr>
        <w:t>The New Jerusalem Bible</w:t>
      </w:r>
      <w:r>
        <w:rPr>
          <w:rFonts w:ascii="Times New Roman" w:eastAsia="宋体" w:hAnsi="Times New Roman" w:cs="Times New Roman"/>
          <w:color w:val="auto"/>
          <w:kern w:val="0"/>
          <w:sz w:val="24"/>
          <w:szCs w:val="24"/>
          <w:lang w:val="en"/>
        </w:rPr>
        <w:t>. Susan Jones, gen. ed. New York: Doubleday, 1985.</w:t>
      </w:r>
    </w:p>
    <w:p w14:paraId="385D5D45" w14:textId="77777777" w:rsidR="00660D9B" w:rsidRDefault="00292472">
      <w:pPr>
        <w:pStyle w:val="2"/>
        <w:keepNext w:val="0"/>
        <w:widowControl/>
        <w:numPr>
          <w:ilvl w:val="0"/>
          <w:numId w:val="7"/>
        </w:numPr>
        <w:tabs>
          <w:tab w:val="left" w:pos="540"/>
        </w:tabs>
        <w:spacing w:afterLines="40" w:after="96"/>
        <w:rPr>
          <w:rFonts w:ascii="宋体" w:eastAsia="宋体" w:hAnsi="宋体" w:cs="宋体"/>
          <w:color w:val="auto"/>
          <w:sz w:val="24"/>
          <w:lang w:val="en"/>
        </w:rPr>
      </w:pPr>
      <w:bookmarkStart w:id="141" w:name="_Toc156622993"/>
      <w:bookmarkStart w:id="142" w:name="_Toc156621067"/>
      <w:bookmarkStart w:id="143" w:name="_Toc156459598"/>
      <w:bookmarkStart w:id="144" w:name="_Toc156616420"/>
      <w:bookmarkStart w:id="145" w:name="_Toc156463139"/>
      <w:r>
        <w:rPr>
          <w:rFonts w:ascii="宋体" w:eastAsia="宋体" w:hAnsi="宋体" w:cs="宋体" w:hint="eastAsia"/>
          <w:color w:val="auto"/>
          <w:sz w:val="24"/>
          <w:lang w:val="en"/>
        </w:rPr>
        <w:t>连续出版物条目格式（</w:t>
      </w:r>
      <w:r>
        <w:rPr>
          <w:rFonts w:ascii="Times New Roman" w:eastAsia="宋体" w:hAnsi="Times New Roman" w:cs="Times New Roman"/>
          <w:color w:val="auto"/>
          <w:sz w:val="24"/>
          <w:lang w:val="en"/>
        </w:rPr>
        <w:t>Works Cited: Periodicals</w:t>
      </w:r>
      <w:r>
        <w:rPr>
          <w:rFonts w:ascii="宋体" w:eastAsia="宋体" w:hAnsi="宋体" w:cs="宋体" w:hint="eastAsia"/>
          <w:color w:val="auto"/>
          <w:sz w:val="24"/>
          <w:lang w:val="en"/>
        </w:rPr>
        <w:t>）</w:t>
      </w:r>
      <w:bookmarkEnd w:id="141"/>
      <w:bookmarkEnd w:id="142"/>
      <w:bookmarkEnd w:id="143"/>
      <w:bookmarkEnd w:id="144"/>
      <w:bookmarkEnd w:id="145"/>
    </w:p>
    <w:p w14:paraId="70CFE885" w14:textId="77777777" w:rsidR="00660D9B" w:rsidRDefault="00292472">
      <w:pPr>
        <w:pStyle w:val="a7"/>
        <w:spacing w:before="0" w:beforeAutospacing="0" w:afterLines="40" w:after="96" w:afterAutospacing="0"/>
        <w:ind w:firstLineChars="200" w:firstLine="480"/>
        <w:jc w:val="both"/>
        <w:rPr>
          <w:rFonts w:ascii="宋体" w:eastAsia="宋体" w:hAnsi="宋体" w:cs="宋体"/>
          <w:color w:val="auto"/>
          <w:lang w:val="en"/>
        </w:rPr>
      </w:pPr>
      <w:r>
        <w:rPr>
          <w:rFonts w:ascii="Times New Roman" w:eastAsia="宋体" w:hAnsi="Times New Roman" w:cs="Times New Roman"/>
          <w:color w:val="auto"/>
          <w:lang w:val="en"/>
        </w:rPr>
        <w:t>MLA</w:t>
      </w:r>
      <w:r>
        <w:rPr>
          <w:rFonts w:ascii="宋体" w:eastAsia="宋体" w:hAnsi="宋体" w:cs="宋体" w:hint="eastAsia"/>
          <w:color w:val="auto"/>
          <w:lang w:val="en"/>
        </w:rPr>
        <w:t>格式对报纸、学术期刊等连续出版物的引用要求有所不同，具体参看以下各条。</w:t>
      </w:r>
    </w:p>
    <w:p w14:paraId="731828F4" w14:textId="77777777" w:rsidR="00660D9B" w:rsidRDefault="00292472">
      <w:pPr>
        <w:pStyle w:val="2"/>
        <w:keepNext w:val="0"/>
        <w:widowControl/>
        <w:numPr>
          <w:ilvl w:val="0"/>
          <w:numId w:val="7"/>
        </w:numPr>
        <w:tabs>
          <w:tab w:val="left" w:pos="540"/>
        </w:tabs>
        <w:spacing w:afterLines="40" w:after="96"/>
        <w:rPr>
          <w:rFonts w:ascii="宋体" w:eastAsia="宋体" w:hAnsi="宋体" w:cs="宋体"/>
          <w:color w:val="auto"/>
          <w:sz w:val="24"/>
          <w:lang w:val="en"/>
        </w:rPr>
      </w:pPr>
      <w:bookmarkStart w:id="146" w:name="_Toc156616421"/>
      <w:bookmarkStart w:id="147" w:name="_Toc156463140"/>
      <w:bookmarkStart w:id="148" w:name="_Toc156621068"/>
      <w:bookmarkStart w:id="149" w:name="_Toc156622994"/>
      <w:r>
        <w:rPr>
          <w:rFonts w:ascii="宋体" w:eastAsia="宋体" w:hAnsi="宋体" w:cs="宋体" w:hint="eastAsia"/>
          <w:color w:val="auto"/>
          <w:sz w:val="24"/>
          <w:lang w:val="en"/>
        </w:rPr>
        <w:t>报纸杂志（</w:t>
      </w:r>
      <w:r>
        <w:rPr>
          <w:rFonts w:ascii="Times New Roman" w:eastAsia="宋体" w:hAnsi="Times New Roman" w:cs="Times New Roman"/>
          <w:color w:val="auto"/>
          <w:sz w:val="24"/>
          <w:lang w:val="en"/>
        </w:rPr>
        <w:t>An Article in a Newspaper or Magazine</w:t>
      </w:r>
      <w:r>
        <w:rPr>
          <w:rFonts w:ascii="宋体" w:eastAsia="宋体" w:hAnsi="宋体" w:cs="宋体" w:hint="eastAsia"/>
          <w:color w:val="auto"/>
          <w:sz w:val="24"/>
          <w:lang w:val="en"/>
        </w:rPr>
        <w:t>）</w:t>
      </w:r>
      <w:bookmarkEnd w:id="146"/>
      <w:bookmarkEnd w:id="147"/>
      <w:bookmarkEnd w:id="148"/>
      <w:bookmarkEnd w:id="149"/>
    </w:p>
    <w:p w14:paraId="00E8158D" w14:textId="77777777" w:rsidR="00660D9B" w:rsidRDefault="00292472">
      <w:pPr>
        <w:pStyle w:val="a7"/>
        <w:spacing w:before="0" w:beforeAutospacing="0" w:afterLines="40" w:after="96" w:afterAutospacing="0"/>
        <w:ind w:firstLineChars="200" w:firstLine="480"/>
        <w:jc w:val="both"/>
        <w:rPr>
          <w:rFonts w:ascii="宋体" w:eastAsia="宋体" w:hAnsi="宋体" w:cs="宋体"/>
          <w:color w:val="auto"/>
        </w:rPr>
      </w:pPr>
      <w:r>
        <w:rPr>
          <w:rFonts w:ascii="宋体" w:eastAsia="宋体" w:hAnsi="宋体" w:cs="宋体" w:hint="eastAsia"/>
          <w:color w:val="auto"/>
        </w:rPr>
        <w:t>基本格式</w:t>
      </w:r>
      <w:r>
        <w:rPr>
          <w:rFonts w:ascii="宋体" w:eastAsia="宋体" w:hAnsi="宋体" w:cs="宋体" w:hint="eastAsia"/>
          <w:color w:val="auto"/>
          <w:lang w:val="en"/>
        </w:rPr>
        <w:t>：</w:t>
      </w:r>
    </w:p>
    <w:p w14:paraId="628F6DE7" w14:textId="77777777" w:rsidR="00660D9B" w:rsidRDefault="00292472">
      <w:pPr>
        <w:pStyle w:val="a7"/>
        <w:spacing w:before="0" w:beforeAutospacing="0" w:afterLines="40" w:after="96" w:afterAutospacing="0"/>
        <w:ind w:leftChars="250" w:left="1150" w:hangingChars="250" w:hanging="600"/>
        <w:jc w:val="both"/>
        <w:rPr>
          <w:rFonts w:ascii="Times New Roman" w:eastAsia="宋体" w:hAnsi="Times New Roman" w:cs="Times New Roman"/>
          <w:color w:val="auto"/>
          <w:lang w:val="en"/>
        </w:rPr>
      </w:pPr>
      <w:r>
        <w:rPr>
          <w:rFonts w:ascii="Times New Roman" w:eastAsia="宋体" w:hAnsi="Times New Roman" w:cs="Times New Roman"/>
          <w:color w:val="auto"/>
        </w:rPr>
        <w:t>A</w:t>
      </w:r>
      <w:proofErr w:type="spellStart"/>
      <w:r>
        <w:rPr>
          <w:rFonts w:ascii="Times New Roman" w:eastAsia="宋体" w:hAnsi="Times New Roman" w:cs="Times New Roman"/>
          <w:color w:val="auto"/>
          <w:lang w:val="en"/>
        </w:rPr>
        <w:t>uthor</w:t>
      </w:r>
      <w:proofErr w:type="spellEnd"/>
      <w:r>
        <w:rPr>
          <w:rFonts w:ascii="Times New Roman" w:eastAsia="宋体" w:hAnsi="Times New Roman" w:cs="Times New Roman"/>
          <w:color w:val="auto"/>
          <w:lang w:val="en"/>
        </w:rPr>
        <w:t xml:space="preserve">(s). </w:t>
      </w:r>
      <w:r>
        <w:rPr>
          <w:rFonts w:ascii="Times New Roman" w:eastAsia="宋体" w:hAnsi="Times New Roman" w:cs="Times New Roman"/>
          <w:color w:val="auto"/>
        </w:rPr>
        <w:t>“</w:t>
      </w:r>
      <w:r>
        <w:rPr>
          <w:rFonts w:ascii="Times New Roman" w:eastAsia="宋体" w:hAnsi="Times New Roman" w:cs="Times New Roman"/>
          <w:color w:val="auto"/>
          <w:lang w:val="en"/>
        </w:rPr>
        <w:t>Title of Article.</w:t>
      </w:r>
      <w:r>
        <w:rPr>
          <w:rFonts w:ascii="Times New Roman" w:eastAsia="宋体" w:hAnsi="Times New Roman" w:cs="Times New Roman"/>
          <w:color w:val="auto"/>
        </w:rPr>
        <w:t>”</w:t>
      </w:r>
      <w:r>
        <w:rPr>
          <w:rFonts w:ascii="Times New Roman" w:eastAsia="宋体" w:hAnsi="Times New Roman" w:cs="Times New Roman"/>
          <w:color w:val="auto"/>
          <w:lang w:val="en"/>
        </w:rPr>
        <w:t xml:space="preserve"> </w:t>
      </w:r>
      <w:r>
        <w:rPr>
          <w:rStyle w:val="ab"/>
          <w:rFonts w:ascii="Times New Roman" w:eastAsia="宋体" w:hAnsi="Times New Roman" w:cs="Times New Roman"/>
          <w:color w:val="auto"/>
          <w:lang w:val="en"/>
        </w:rPr>
        <w:t>Title of Periodical</w:t>
      </w:r>
      <w:r>
        <w:rPr>
          <w:rFonts w:ascii="Times New Roman" w:eastAsia="宋体" w:hAnsi="Times New Roman" w:cs="Times New Roman"/>
          <w:color w:val="auto"/>
          <w:lang w:val="en"/>
        </w:rPr>
        <w:t xml:space="preserve"> Day Month Year: pages.</w:t>
      </w:r>
    </w:p>
    <w:p w14:paraId="33783327" w14:textId="77777777" w:rsidR="00660D9B" w:rsidRDefault="00292472">
      <w:pPr>
        <w:pStyle w:val="a7"/>
        <w:spacing w:before="0" w:beforeAutospacing="0" w:afterLines="40" w:after="96" w:afterAutospacing="0"/>
        <w:ind w:firstLineChars="200" w:firstLine="480"/>
        <w:jc w:val="both"/>
        <w:rPr>
          <w:rFonts w:ascii="宋体" w:eastAsia="宋体" w:hAnsi="宋体" w:cs="宋体"/>
          <w:color w:val="auto"/>
          <w:lang w:val="en"/>
        </w:rPr>
      </w:pPr>
      <w:r>
        <w:rPr>
          <w:rFonts w:ascii="宋体" w:eastAsia="宋体" w:hAnsi="宋体" w:cs="宋体" w:hint="eastAsia"/>
          <w:color w:val="auto"/>
          <w:lang w:val="en"/>
        </w:rPr>
        <w:t>日期要按月日顺序排列；月份要用三个字母的缩写形式。如同</w:t>
      </w:r>
      <w:proofErr w:type="gramStart"/>
      <w:r>
        <w:rPr>
          <w:rFonts w:ascii="宋体" w:eastAsia="宋体" w:hAnsi="宋体" w:cs="宋体" w:hint="eastAsia"/>
          <w:color w:val="auto"/>
          <w:lang w:val="en"/>
        </w:rPr>
        <w:t>一</w:t>
      </w:r>
      <w:proofErr w:type="gramEnd"/>
      <w:r>
        <w:rPr>
          <w:rFonts w:ascii="宋体" w:eastAsia="宋体" w:hAnsi="宋体" w:cs="宋体" w:hint="eastAsia"/>
          <w:color w:val="auto"/>
          <w:lang w:val="en"/>
        </w:rPr>
        <w:t>日期中有多个版本 （如报纸有早间版和晚间版），要在日期后标注出版本。例</w:t>
      </w:r>
      <w:r>
        <w:rPr>
          <w:rFonts w:ascii="宋体" w:eastAsia="宋体" w:hAnsi="宋体" w:cs="宋体" w:hint="eastAsia"/>
          <w:color w:val="auto"/>
        </w:rPr>
        <w:t>如</w:t>
      </w:r>
      <w:r>
        <w:rPr>
          <w:rFonts w:ascii="宋体" w:eastAsia="宋体" w:hAnsi="宋体" w:cs="宋体" w:hint="eastAsia"/>
          <w:color w:val="auto"/>
          <w:lang w:val="en"/>
        </w:rPr>
        <w:t>：</w:t>
      </w:r>
    </w:p>
    <w:p w14:paraId="254F2441" w14:textId="77777777" w:rsidR="00660D9B" w:rsidRDefault="00292472">
      <w:pPr>
        <w:pStyle w:val="citation1"/>
        <w:spacing w:before="0" w:beforeAutospacing="0" w:afterLines="40" w:after="96" w:afterAutospacing="0" w:line="360" w:lineRule="auto"/>
        <w:ind w:leftChars="250" w:left="1150" w:hangingChars="250" w:hanging="600"/>
        <w:jc w:val="both"/>
        <w:rPr>
          <w:rFonts w:eastAsia="宋体" w:cs="宋体"/>
          <w:color w:val="auto"/>
          <w:lang w:val="en"/>
        </w:rPr>
      </w:pPr>
      <w:r>
        <w:rPr>
          <w:rFonts w:ascii="Times New Roman" w:eastAsia="宋体" w:hAnsi="Times New Roman" w:cs="Times New Roman"/>
          <w:color w:val="auto"/>
          <w:lang w:val="en"/>
        </w:rPr>
        <w:t xml:space="preserve">Poniewozik, James. </w:t>
      </w:r>
      <w:r>
        <w:rPr>
          <w:rFonts w:ascii="Times New Roman" w:eastAsia="宋体" w:hAnsi="Times New Roman" w:cs="Times New Roman"/>
          <w:color w:val="auto"/>
        </w:rPr>
        <w:t>“</w:t>
      </w:r>
      <w:r>
        <w:rPr>
          <w:rFonts w:ascii="Times New Roman" w:eastAsia="宋体" w:hAnsi="Times New Roman" w:cs="Times New Roman"/>
          <w:color w:val="auto"/>
          <w:lang w:val="en"/>
        </w:rPr>
        <w:t>TV Makes a Too-Close Call.</w:t>
      </w:r>
      <w:r>
        <w:rPr>
          <w:rFonts w:ascii="Times New Roman" w:eastAsia="宋体" w:hAnsi="Times New Roman" w:cs="Times New Roman"/>
          <w:color w:val="auto"/>
        </w:rPr>
        <w:t>”</w:t>
      </w:r>
      <w:r>
        <w:rPr>
          <w:rFonts w:ascii="Times New Roman" w:eastAsia="宋体" w:hAnsi="Times New Roman" w:cs="Times New Roman"/>
          <w:color w:val="auto"/>
          <w:lang w:val="en"/>
        </w:rPr>
        <w:t xml:space="preserve"> </w:t>
      </w:r>
      <w:r>
        <w:rPr>
          <w:rStyle w:val="ab"/>
          <w:rFonts w:ascii="Times New Roman" w:eastAsia="宋体" w:hAnsi="Times New Roman" w:cs="Times New Roman"/>
          <w:color w:val="auto"/>
          <w:lang w:val="en"/>
        </w:rPr>
        <w:t>Time</w:t>
      </w:r>
      <w:r>
        <w:rPr>
          <w:rFonts w:ascii="Times New Roman" w:eastAsia="宋体" w:hAnsi="Times New Roman" w:cs="Times New Roman"/>
          <w:color w:val="auto"/>
          <w:lang w:val="en"/>
        </w:rPr>
        <w:t xml:space="preserve"> 20 Nov. 2000: 70-71.</w:t>
      </w:r>
    </w:p>
    <w:p w14:paraId="682E9738" w14:textId="77777777" w:rsidR="00660D9B" w:rsidRDefault="00292472">
      <w:pPr>
        <w:pStyle w:val="2"/>
        <w:keepNext w:val="0"/>
        <w:widowControl/>
        <w:numPr>
          <w:ilvl w:val="0"/>
          <w:numId w:val="7"/>
        </w:numPr>
        <w:tabs>
          <w:tab w:val="left" w:pos="540"/>
        </w:tabs>
        <w:spacing w:afterLines="40" w:after="96"/>
        <w:rPr>
          <w:rFonts w:ascii="宋体" w:eastAsia="宋体" w:hAnsi="宋体" w:cs="宋体"/>
          <w:color w:val="auto"/>
          <w:sz w:val="24"/>
          <w:lang w:val="en"/>
        </w:rPr>
      </w:pPr>
      <w:bookmarkStart w:id="150" w:name="_Toc156463141"/>
      <w:bookmarkStart w:id="151" w:name="_Toc156621069"/>
      <w:bookmarkStart w:id="152" w:name="_Toc156616422"/>
      <w:bookmarkStart w:id="153" w:name="_Toc156622995"/>
      <w:r>
        <w:rPr>
          <w:rFonts w:ascii="宋体" w:eastAsia="宋体" w:hAnsi="宋体" w:cs="宋体" w:hint="eastAsia"/>
          <w:color w:val="auto"/>
          <w:sz w:val="24"/>
          <w:lang w:val="en"/>
        </w:rPr>
        <w:t>学术期刊（</w:t>
      </w:r>
      <w:r>
        <w:rPr>
          <w:rFonts w:ascii="Times New Roman" w:eastAsia="宋体" w:hAnsi="Times New Roman" w:cs="Times New Roman"/>
          <w:color w:val="auto"/>
          <w:sz w:val="24"/>
          <w:lang w:val="en"/>
        </w:rPr>
        <w:t>An Article in a Scholarly Journal</w:t>
      </w:r>
      <w:r>
        <w:rPr>
          <w:rFonts w:ascii="宋体" w:eastAsia="宋体" w:hAnsi="宋体" w:cs="宋体" w:hint="eastAsia"/>
          <w:color w:val="auto"/>
          <w:sz w:val="24"/>
          <w:lang w:val="en"/>
        </w:rPr>
        <w:t>）</w:t>
      </w:r>
      <w:bookmarkEnd w:id="150"/>
      <w:bookmarkEnd w:id="151"/>
      <w:bookmarkEnd w:id="152"/>
      <w:bookmarkEnd w:id="153"/>
    </w:p>
    <w:p w14:paraId="5E6C35BB" w14:textId="77777777" w:rsidR="00660D9B" w:rsidRDefault="00292472">
      <w:pPr>
        <w:pStyle w:val="citation1"/>
        <w:spacing w:before="0" w:beforeAutospacing="0" w:afterLines="40" w:after="96" w:afterAutospacing="0" w:line="360" w:lineRule="auto"/>
        <w:ind w:leftChars="250" w:left="1150" w:hangingChars="250" w:hanging="600"/>
        <w:jc w:val="both"/>
        <w:rPr>
          <w:rFonts w:ascii="Times New Roman" w:eastAsia="宋体" w:hAnsi="Times New Roman" w:cs="Times New Roman"/>
          <w:color w:val="auto"/>
          <w:lang w:val="en"/>
        </w:rPr>
      </w:pPr>
      <w:r>
        <w:rPr>
          <w:rFonts w:ascii="Times New Roman" w:eastAsia="宋体" w:hAnsi="Times New Roman" w:cs="Times New Roman"/>
          <w:color w:val="auto"/>
          <w:lang w:val="en"/>
        </w:rPr>
        <w:t xml:space="preserve">Author(s). </w:t>
      </w:r>
      <w:r>
        <w:rPr>
          <w:rFonts w:ascii="Times New Roman" w:eastAsia="宋体" w:hAnsi="Times New Roman" w:cs="Times New Roman"/>
          <w:color w:val="auto"/>
        </w:rPr>
        <w:t>“</w:t>
      </w:r>
      <w:r>
        <w:rPr>
          <w:rFonts w:ascii="Times New Roman" w:eastAsia="宋体" w:hAnsi="Times New Roman" w:cs="Times New Roman"/>
          <w:color w:val="auto"/>
          <w:lang w:val="en"/>
        </w:rPr>
        <w:t>Title of Article.</w:t>
      </w:r>
      <w:r>
        <w:rPr>
          <w:rFonts w:ascii="Times New Roman" w:eastAsia="宋体" w:hAnsi="Times New Roman" w:cs="Times New Roman"/>
          <w:color w:val="auto"/>
        </w:rPr>
        <w:t>”</w:t>
      </w:r>
      <w:r>
        <w:rPr>
          <w:rFonts w:ascii="Times New Roman" w:eastAsia="宋体" w:hAnsi="Times New Roman" w:cs="Times New Roman"/>
          <w:color w:val="auto"/>
          <w:lang w:val="en"/>
        </w:rPr>
        <w:t xml:space="preserve"> </w:t>
      </w:r>
      <w:r>
        <w:rPr>
          <w:rStyle w:val="ab"/>
          <w:rFonts w:ascii="Times New Roman" w:eastAsia="宋体" w:hAnsi="Times New Roman" w:cs="Times New Roman"/>
          <w:i w:val="0"/>
          <w:iCs w:val="0"/>
          <w:color w:val="auto"/>
          <w:lang w:val="en"/>
        </w:rPr>
        <w:t>Title of Journal</w:t>
      </w:r>
      <w:r>
        <w:rPr>
          <w:rFonts w:ascii="Times New Roman" w:eastAsia="宋体" w:hAnsi="Times New Roman" w:cs="Times New Roman"/>
          <w:color w:val="auto"/>
          <w:lang w:val="en"/>
        </w:rPr>
        <w:t xml:space="preserve"> </w:t>
      </w:r>
      <w:proofErr w:type="spellStart"/>
      <w:r>
        <w:rPr>
          <w:rFonts w:ascii="Times New Roman" w:eastAsia="宋体" w:hAnsi="Times New Roman" w:cs="Times New Roman"/>
          <w:color w:val="auto"/>
          <w:lang w:val="en"/>
        </w:rPr>
        <w:t>Volume.Issue</w:t>
      </w:r>
      <w:proofErr w:type="spellEnd"/>
      <w:r>
        <w:rPr>
          <w:rFonts w:ascii="Times New Roman" w:eastAsia="宋体" w:hAnsi="Times New Roman" w:cs="Times New Roman"/>
          <w:color w:val="auto"/>
          <w:lang w:val="en"/>
        </w:rPr>
        <w:t xml:space="preserve"> (Year): pages.</w:t>
      </w:r>
    </w:p>
    <w:p w14:paraId="78562078" w14:textId="77777777" w:rsidR="00660D9B" w:rsidRDefault="00292472">
      <w:pPr>
        <w:pStyle w:val="citation1"/>
        <w:spacing w:before="0" w:beforeAutospacing="0" w:afterLines="40" w:after="96" w:afterAutospacing="0" w:line="360" w:lineRule="auto"/>
        <w:ind w:leftChars="250" w:left="1150" w:hangingChars="250" w:hanging="600"/>
        <w:jc w:val="both"/>
        <w:rPr>
          <w:rFonts w:eastAsia="宋体" w:cs="宋体"/>
          <w:color w:val="auto"/>
        </w:rPr>
      </w:pPr>
      <w:r>
        <w:rPr>
          <w:rFonts w:eastAsia="宋体" w:cs="宋体" w:hint="eastAsia"/>
          <w:color w:val="auto"/>
          <w:lang w:val="en"/>
        </w:rPr>
        <w:t xml:space="preserve">作者. </w:t>
      </w:r>
      <w:r>
        <w:rPr>
          <w:rFonts w:eastAsia="宋体" w:cs="宋体" w:hint="eastAsia"/>
          <w:color w:val="auto"/>
        </w:rPr>
        <w:t>“</w:t>
      </w:r>
      <w:r>
        <w:rPr>
          <w:rFonts w:eastAsia="宋体" w:cs="宋体" w:hint="eastAsia"/>
          <w:color w:val="auto"/>
          <w:lang w:val="en"/>
        </w:rPr>
        <w:t>文章名</w:t>
      </w:r>
      <w:r>
        <w:rPr>
          <w:rFonts w:eastAsia="宋体" w:cs="宋体" w:hint="eastAsia"/>
          <w:color w:val="auto"/>
        </w:rPr>
        <w:t>”</w:t>
      </w:r>
      <w:r>
        <w:rPr>
          <w:rFonts w:eastAsia="宋体" w:cs="宋体" w:hint="eastAsia"/>
          <w:color w:val="auto"/>
          <w:lang w:val="en"/>
        </w:rPr>
        <w:t xml:space="preserve">. </w:t>
      </w:r>
      <w:r>
        <w:rPr>
          <w:rFonts w:eastAsia="宋体" w:cs="宋体" w:hint="eastAsia"/>
          <w:i/>
          <w:color w:val="auto"/>
          <w:lang w:val="en"/>
        </w:rPr>
        <w:t>期刊名</w:t>
      </w:r>
      <w:r>
        <w:rPr>
          <w:rFonts w:eastAsia="宋体" w:cs="宋体" w:hint="eastAsia"/>
          <w:i/>
          <w:color w:val="auto"/>
        </w:rPr>
        <w:t>(（斜体）</w:t>
      </w:r>
      <w:r>
        <w:rPr>
          <w:rFonts w:eastAsia="宋体" w:cs="宋体" w:hint="eastAsia"/>
          <w:color w:val="auto"/>
          <w:lang w:val="en"/>
        </w:rPr>
        <w:t xml:space="preserve"> 卷.期 (年份): 页码.</w:t>
      </w:r>
      <w:r>
        <w:rPr>
          <w:rFonts w:eastAsia="宋体" w:cs="宋体" w:hint="eastAsia"/>
          <w:color w:val="auto"/>
        </w:rPr>
        <w:t xml:space="preserve"> 例如：</w:t>
      </w:r>
    </w:p>
    <w:p w14:paraId="1B289E1F" w14:textId="77777777" w:rsidR="00660D9B" w:rsidRDefault="00292472">
      <w:pPr>
        <w:pStyle w:val="citation1"/>
        <w:spacing w:before="0" w:beforeAutospacing="0" w:afterLines="40" w:after="96" w:afterAutospacing="0" w:line="360" w:lineRule="auto"/>
        <w:ind w:leftChars="250" w:left="1150" w:hangingChars="250" w:hanging="600"/>
        <w:jc w:val="both"/>
        <w:rPr>
          <w:rFonts w:ascii="Times New Roman" w:eastAsia="宋体" w:hAnsi="Times New Roman" w:cs="Times New Roman"/>
          <w:color w:val="auto"/>
          <w:lang w:val="en"/>
        </w:rPr>
      </w:pPr>
      <w:proofErr w:type="spellStart"/>
      <w:r>
        <w:rPr>
          <w:rFonts w:ascii="Times New Roman" w:eastAsia="宋体" w:hAnsi="Times New Roman" w:cs="Times New Roman"/>
          <w:color w:val="auto"/>
          <w:lang w:val="en"/>
        </w:rPr>
        <w:t>Bagchi</w:t>
      </w:r>
      <w:proofErr w:type="spellEnd"/>
      <w:r>
        <w:rPr>
          <w:rFonts w:ascii="Times New Roman" w:eastAsia="宋体" w:hAnsi="Times New Roman" w:cs="Times New Roman"/>
          <w:color w:val="auto"/>
          <w:lang w:val="en"/>
        </w:rPr>
        <w:t xml:space="preserve">, </w:t>
      </w:r>
      <w:proofErr w:type="spellStart"/>
      <w:r>
        <w:rPr>
          <w:rFonts w:ascii="Times New Roman" w:eastAsia="宋体" w:hAnsi="Times New Roman" w:cs="Times New Roman"/>
          <w:color w:val="auto"/>
          <w:lang w:val="en"/>
        </w:rPr>
        <w:t>Alaknanda</w:t>
      </w:r>
      <w:proofErr w:type="spellEnd"/>
      <w:r>
        <w:rPr>
          <w:rFonts w:ascii="Times New Roman" w:eastAsia="宋体" w:hAnsi="Times New Roman" w:cs="Times New Roman"/>
          <w:color w:val="auto"/>
          <w:lang w:val="en"/>
        </w:rPr>
        <w:t xml:space="preserve">. </w:t>
      </w:r>
      <w:r>
        <w:rPr>
          <w:rFonts w:ascii="Times New Roman" w:eastAsia="宋体" w:hAnsi="Times New Roman" w:cs="Times New Roman"/>
          <w:color w:val="auto"/>
        </w:rPr>
        <w:t>“</w:t>
      </w:r>
      <w:r>
        <w:rPr>
          <w:rFonts w:ascii="Times New Roman" w:eastAsia="宋体" w:hAnsi="Times New Roman" w:cs="Times New Roman"/>
          <w:color w:val="auto"/>
          <w:lang w:val="en"/>
        </w:rPr>
        <w:t xml:space="preserve">Conflicting Nationalisms: The </w:t>
      </w:r>
      <w:r>
        <w:rPr>
          <w:rFonts w:ascii="Times New Roman" w:eastAsia="宋体" w:hAnsi="Times New Roman" w:cs="Times New Roman"/>
          <w:color w:val="auto"/>
        </w:rPr>
        <w:t>V</w:t>
      </w:r>
      <w:proofErr w:type="spellStart"/>
      <w:r>
        <w:rPr>
          <w:rFonts w:ascii="Times New Roman" w:eastAsia="宋体" w:hAnsi="Times New Roman" w:cs="Times New Roman"/>
          <w:color w:val="auto"/>
          <w:lang w:val="en"/>
        </w:rPr>
        <w:t>oice</w:t>
      </w:r>
      <w:proofErr w:type="spellEnd"/>
      <w:r>
        <w:rPr>
          <w:rFonts w:ascii="Times New Roman" w:eastAsia="宋体" w:hAnsi="Times New Roman" w:cs="Times New Roman"/>
          <w:color w:val="auto"/>
          <w:lang w:val="en"/>
        </w:rPr>
        <w:t xml:space="preserve"> of the Subaltern in </w:t>
      </w:r>
      <w:proofErr w:type="spellStart"/>
      <w:r>
        <w:rPr>
          <w:rFonts w:ascii="Times New Roman" w:eastAsia="宋体" w:hAnsi="Times New Roman" w:cs="Times New Roman"/>
          <w:color w:val="auto"/>
          <w:lang w:val="en"/>
        </w:rPr>
        <w:t>Mahasweta</w:t>
      </w:r>
      <w:proofErr w:type="spellEnd"/>
      <w:r>
        <w:rPr>
          <w:rFonts w:ascii="Times New Roman" w:eastAsia="宋体" w:hAnsi="Times New Roman" w:cs="Times New Roman"/>
          <w:color w:val="auto"/>
          <w:lang w:val="en"/>
        </w:rPr>
        <w:t xml:space="preserve"> Devi</w:t>
      </w:r>
      <w:r>
        <w:rPr>
          <w:rFonts w:ascii="Times New Roman" w:eastAsia="宋体" w:hAnsi="Times New Roman" w:cs="Times New Roman"/>
          <w:color w:val="auto"/>
        </w:rPr>
        <w:t>’</w:t>
      </w:r>
      <w:r>
        <w:rPr>
          <w:rFonts w:ascii="Times New Roman" w:eastAsia="宋体" w:hAnsi="Times New Roman" w:cs="Times New Roman"/>
          <w:color w:val="auto"/>
          <w:lang w:val="en"/>
        </w:rPr>
        <w:t xml:space="preserve">s </w:t>
      </w:r>
      <w:proofErr w:type="spellStart"/>
      <w:r>
        <w:rPr>
          <w:rFonts w:ascii="Times New Roman" w:eastAsia="宋体" w:hAnsi="Times New Roman" w:cs="Times New Roman"/>
          <w:color w:val="auto"/>
          <w:lang w:val="en"/>
        </w:rPr>
        <w:t>Bashai</w:t>
      </w:r>
      <w:proofErr w:type="spellEnd"/>
      <w:r>
        <w:rPr>
          <w:rFonts w:ascii="Times New Roman" w:eastAsia="宋体" w:hAnsi="Times New Roman" w:cs="Times New Roman"/>
          <w:color w:val="auto"/>
          <w:lang w:val="en"/>
        </w:rPr>
        <w:t xml:space="preserve"> </w:t>
      </w:r>
      <w:proofErr w:type="spellStart"/>
      <w:r>
        <w:rPr>
          <w:rFonts w:ascii="Times New Roman" w:eastAsia="宋体" w:hAnsi="Times New Roman" w:cs="Times New Roman"/>
          <w:color w:val="auto"/>
          <w:lang w:val="en"/>
        </w:rPr>
        <w:t>Tudu</w:t>
      </w:r>
      <w:proofErr w:type="spellEnd"/>
      <w:r>
        <w:rPr>
          <w:rFonts w:ascii="Times New Roman" w:eastAsia="宋体" w:hAnsi="Times New Roman" w:cs="Times New Roman"/>
          <w:color w:val="auto"/>
          <w:lang w:val="en"/>
        </w:rPr>
        <w:t>.</w:t>
      </w:r>
      <w:r>
        <w:rPr>
          <w:rFonts w:ascii="Times New Roman" w:eastAsia="宋体" w:hAnsi="Times New Roman" w:cs="Times New Roman"/>
          <w:color w:val="auto"/>
        </w:rPr>
        <w:t>”</w:t>
      </w:r>
      <w:r>
        <w:rPr>
          <w:rFonts w:ascii="Times New Roman" w:eastAsia="宋体" w:hAnsi="Times New Roman" w:cs="Times New Roman"/>
          <w:color w:val="auto"/>
          <w:lang w:val="en"/>
        </w:rPr>
        <w:t xml:space="preserve"> </w:t>
      </w:r>
      <w:r>
        <w:rPr>
          <w:rStyle w:val="ab"/>
          <w:rFonts w:ascii="Times New Roman" w:eastAsia="宋体" w:hAnsi="Times New Roman" w:cs="Times New Roman"/>
          <w:color w:val="auto"/>
          <w:lang w:val="en"/>
        </w:rPr>
        <w:t>Tulsa Studies in Women</w:t>
      </w:r>
      <w:r>
        <w:rPr>
          <w:rStyle w:val="ab"/>
          <w:rFonts w:ascii="Times New Roman" w:eastAsia="宋体" w:hAnsi="Times New Roman" w:cs="Times New Roman"/>
          <w:color w:val="auto"/>
        </w:rPr>
        <w:t>’</w:t>
      </w:r>
      <w:r>
        <w:rPr>
          <w:rStyle w:val="ab"/>
          <w:rFonts w:ascii="Times New Roman" w:eastAsia="宋体" w:hAnsi="Times New Roman" w:cs="Times New Roman"/>
          <w:color w:val="auto"/>
          <w:lang w:val="en"/>
        </w:rPr>
        <w:t>s Literature</w:t>
      </w:r>
      <w:r>
        <w:rPr>
          <w:rFonts w:ascii="Times New Roman" w:eastAsia="宋体" w:hAnsi="Times New Roman" w:cs="Times New Roman"/>
          <w:color w:val="auto"/>
          <w:lang w:val="en"/>
        </w:rPr>
        <w:t xml:space="preserve"> 15.1 (1996): 41-50.</w:t>
      </w:r>
    </w:p>
    <w:p w14:paraId="0046CEED" w14:textId="77777777" w:rsidR="00660D9B" w:rsidRDefault="00292472">
      <w:pPr>
        <w:pStyle w:val="a7"/>
        <w:spacing w:before="0" w:beforeAutospacing="0" w:afterLines="40" w:after="96" w:afterAutospacing="0"/>
        <w:ind w:firstLineChars="200" w:firstLine="480"/>
        <w:jc w:val="both"/>
        <w:rPr>
          <w:rFonts w:ascii="宋体" w:eastAsia="宋体" w:hAnsi="宋体" w:cs="宋体"/>
          <w:color w:val="auto"/>
          <w:lang w:val="en"/>
        </w:rPr>
      </w:pPr>
      <w:r>
        <w:rPr>
          <w:rFonts w:ascii="宋体" w:eastAsia="宋体" w:hAnsi="宋体" w:cs="宋体" w:hint="eastAsia"/>
          <w:color w:val="auto"/>
          <w:lang w:val="en"/>
        </w:rPr>
        <w:t>如期刊在某卷中统</w:t>
      </w:r>
      <w:proofErr w:type="gramStart"/>
      <w:r>
        <w:rPr>
          <w:rFonts w:ascii="宋体" w:eastAsia="宋体" w:hAnsi="宋体" w:cs="宋体" w:hint="eastAsia"/>
          <w:color w:val="auto"/>
          <w:lang w:val="en"/>
        </w:rPr>
        <w:t>一</w:t>
      </w:r>
      <w:proofErr w:type="gramEnd"/>
      <w:r>
        <w:rPr>
          <w:rFonts w:ascii="宋体" w:eastAsia="宋体" w:hAnsi="宋体" w:cs="宋体" w:hint="eastAsia"/>
          <w:color w:val="auto"/>
          <w:lang w:val="en"/>
        </w:rPr>
        <w:t>使用连续页码，则只需给出卷号和年份</w:t>
      </w:r>
    </w:p>
    <w:p w14:paraId="377D0E66" w14:textId="77777777" w:rsidR="00660D9B" w:rsidRDefault="00292472">
      <w:pPr>
        <w:pStyle w:val="a7"/>
        <w:spacing w:before="0" w:beforeAutospacing="0" w:afterLines="40" w:after="96" w:afterAutospacing="0"/>
        <w:ind w:firstLineChars="200" w:firstLine="480"/>
        <w:jc w:val="both"/>
        <w:rPr>
          <w:rFonts w:ascii="Times New Roman" w:eastAsia="宋体" w:hAnsi="Times New Roman" w:cs="Times New Roman"/>
          <w:color w:val="auto"/>
          <w:lang w:val="en"/>
        </w:rPr>
      </w:pPr>
      <w:r>
        <w:rPr>
          <w:rFonts w:ascii="宋体" w:eastAsia="宋体" w:hAnsi="宋体" w:cs="宋体" w:hint="eastAsia"/>
          <w:color w:val="auto"/>
          <w:lang w:val="en"/>
        </w:rPr>
        <w:t>例</w:t>
      </w:r>
      <w:r>
        <w:rPr>
          <w:rFonts w:ascii="宋体" w:eastAsia="宋体" w:hAnsi="宋体" w:cs="宋体" w:hint="eastAsia"/>
          <w:color w:val="auto"/>
        </w:rPr>
        <w:t>如</w:t>
      </w:r>
      <w:r>
        <w:rPr>
          <w:rFonts w:ascii="Times New Roman" w:eastAsia="宋体" w:hAnsi="Times New Roman" w:cs="Times New Roman"/>
          <w:color w:val="auto"/>
          <w:lang w:val="en"/>
        </w:rPr>
        <w:t>：</w:t>
      </w:r>
      <w:r>
        <w:rPr>
          <w:rStyle w:val="ab"/>
          <w:rFonts w:ascii="Times New Roman" w:eastAsia="宋体" w:hAnsi="Times New Roman" w:cs="Times New Roman"/>
          <w:color w:val="auto"/>
          <w:lang w:val="en"/>
        </w:rPr>
        <w:t>Modern Fiction Studies</w:t>
      </w:r>
      <w:r>
        <w:rPr>
          <w:rFonts w:ascii="Times New Roman" w:eastAsia="宋体" w:hAnsi="Times New Roman" w:cs="Times New Roman"/>
          <w:color w:val="auto"/>
          <w:lang w:val="en"/>
        </w:rPr>
        <w:t xml:space="preserve"> 40 (1998): 251-81.</w:t>
      </w:r>
    </w:p>
    <w:p w14:paraId="539E30A7" w14:textId="77777777" w:rsidR="00660D9B" w:rsidRDefault="00292472">
      <w:pPr>
        <w:pStyle w:val="a7"/>
        <w:spacing w:before="0" w:beforeAutospacing="0" w:afterLines="40" w:after="96" w:afterAutospacing="0"/>
        <w:ind w:firstLineChars="200" w:firstLine="480"/>
        <w:jc w:val="both"/>
        <w:rPr>
          <w:rFonts w:ascii="宋体" w:eastAsia="宋体" w:hAnsi="宋体" w:cs="宋体"/>
          <w:color w:val="auto"/>
          <w:lang w:val="en"/>
        </w:rPr>
      </w:pPr>
      <w:r>
        <w:rPr>
          <w:rFonts w:ascii="宋体" w:eastAsia="宋体" w:hAnsi="宋体" w:cs="宋体" w:hint="eastAsia"/>
          <w:color w:val="auto"/>
          <w:lang w:val="en"/>
        </w:rPr>
        <w:t>然而，如期刊的每期都从第一页开始编排，则必须在卷号后标注出期号</w:t>
      </w:r>
    </w:p>
    <w:p w14:paraId="76BD5779" w14:textId="77777777" w:rsidR="00660D9B" w:rsidRDefault="00292472">
      <w:pPr>
        <w:pStyle w:val="a7"/>
        <w:spacing w:before="0" w:beforeAutospacing="0" w:afterLines="40" w:after="96" w:afterAutospacing="0"/>
        <w:ind w:firstLineChars="200" w:firstLine="480"/>
        <w:jc w:val="both"/>
        <w:rPr>
          <w:rFonts w:ascii="Times New Roman" w:eastAsia="宋体" w:hAnsi="Times New Roman" w:cs="Times New Roman"/>
          <w:color w:val="auto"/>
          <w:lang w:val="en"/>
        </w:rPr>
      </w:pPr>
      <w:r>
        <w:rPr>
          <w:rFonts w:ascii="宋体" w:eastAsia="宋体" w:hAnsi="宋体" w:cs="宋体" w:hint="eastAsia"/>
          <w:color w:val="auto"/>
          <w:lang w:val="en"/>
        </w:rPr>
        <w:t>例</w:t>
      </w:r>
      <w:r>
        <w:rPr>
          <w:rFonts w:ascii="宋体" w:eastAsia="宋体" w:hAnsi="宋体" w:cs="宋体" w:hint="eastAsia"/>
          <w:color w:val="auto"/>
        </w:rPr>
        <w:t>如</w:t>
      </w:r>
      <w:r>
        <w:rPr>
          <w:rFonts w:ascii="宋体" w:eastAsia="宋体" w:hAnsi="宋体" w:cs="宋体" w:hint="eastAsia"/>
          <w:color w:val="auto"/>
          <w:lang w:val="en"/>
        </w:rPr>
        <w:t xml:space="preserve">： </w:t>
      </w:r>
      <w:r>
        <w:rPr>
          <w:rStyle w:val="ab"/>
          <w:rFonts w:ascii="Times New Roman" w:eastAsia="宋体" w:hAnsi="Times New Roman" w:cs="Times New Roman"/>
          <w:color w:val="auto"/>
          <w:lang w:val="en"/>
        </w:rPr>
        <w:t>Mosaic</w:t>
      </w:r>
      <w:r>
        <w:rPr>
          <w:rFonts w:ascii="Times New Roman" w:eastAsia="宋体" w:hAnsi="Times New Roman" w:cs="Times New Roman"/>
          <w:color w:val="auto"/>
          <w:lang w:val="en"/>
        </w:rPr>
        <w:t xml:space="preserve"> 19.3 (1986): 33-49.</w:t>
      </w:r>
    </w:p>
    <w:p w14:paraId="58D1B0DF" w14:textId="77777777" w:rsidR="00660D9B" w:rsidRDefault="00292472">
      <w:pPr>
        <w:pStyle w:val="a7"/>
        <w:spacing w:before="0" w:beforeAutospacing="0" w:afterLines="40" w:after="96" w:afterAutospacing="0"/>
        <w:ind w:firstLineChars="200" w:firstLine="480"/>
        <w:jc w:val="both"/>
        <w:rPr>
          <w:rFonts w:ascii="宋体" w:eastAsia="宋体" w:hAnsi="宋体" w:cs="宋体"/>
          <w:color w:val="auto"/>
          <w:lang w:val="en"/>
        </w:rPr>
      </w:pPr>
      <w:r>
        <w:rPr>
          <w:rFonts w:ascii="宋体" w:eastAsia="宋体" w:hAnsi="宋体" w:cs="宋体" w:hint="eastAsia"/>
          <w:color w:val="auto"/>
          <w:lang w:val="en"/>
        </w:rPr>
        <w:t>其他实例：</w:t>
      </w:r>
    </w:p>
    <w:p w14:paraId="7F7B34D9" w14:textId="77777777" w:rsidR="00660D9B" w:rsidRDefault="00292472">
      <w:pPr>
        <w:pStyle w:val="citation1"/>
        <w:spacing w:before="0" w:beforeAutospacing="0" w:afterLines="40" w:after="96" w:afterAutospacing="0" w:line="360" w:lineRule="auto"/>
        <w:ind w:leftChars="250" w:left="1150" w:hangingChars="250" w:hanging="600"/>
        <w:jc w:val="both"/>
        <w:rPr>
          <w:rFonts w:ascii="Times New Roman" w:eastAsia="宋体" w:hAnsi="Times New Roman" w:cs="Times New Roman"/>
          <w:color w:val="auto"/>
          <w:lang w:val="en"/>
        </w:rPr>
      </w:pPr>
      <w:r>
        <w:rPr>
          <w:rFonts w:ascii="Times New Roman" w:eastAsia="宋体" w:hAnsi="Times New Roman" w:cs="Times New Roman"/>
          <w:color w:val="auto"/>
          <w:lang w:val="en"/>
        </w:rPr>
        <w:t xml:space="preserve">Allen, Emily. </w:t>
      </w:r>
      <w:r>
        <w:rPr>
          <w:rFonts w:ascii="Times New Roman" w:eastAsia="宋体" w:hAnsi="Times New Roman" w:cs="Times New Roman"/>
          <w:color w:val="auto"/>
        </w:rPr>
        <w:t>“</w:t>
      </w:r>
      <w:r>
        <w:rPr>
          <w:rFonts w:ascii="Times New Roman" w:eastAsia="宋体" w:hAnsi="Times New Roman" w:cs="Times New Roman"/>
          <w:color w:val="auto"/>
          <w:lang w:val="en"/>
        </w:rPr>
        <w:t>Staging Identity: Frances Burney</w:t>
      </w:r>
      <w:r>
        <w:rPr>
          <w:rFonts w:ascii="Times New Roman" w:eastAsia="宋体" w:hAnsi="Times New Roman" w:cs="Times New Roman"/>
          <w:color w:val="auto"/>
        </w:rPr>
        <w:t>’</w:t>
      </w:r>
      <w:r>
        <w:rPr>
          <w:rFonts w:ascii="Times New Roman" w:eastAsia="宋体" w:hAnsi="Times New Roman" w:cs="Times New Roman"/>
          <w:color w:val="auto"/>
          <w:lang w:val="en"/>
        </w:rPr>
        <w:t>s Allegory of Genre.</w:t>
      </w:r>
      <w:r>
        <w:rPr>
          <w:rFonts w:ascii="Times New Roman" w:eastAsia="宋体" w:hAnsi="Times New Roman" w:cs="Times New Roman"/>
          <w:color w:val="auto"/>
        </w:rPr>
        <w:t>”</w:t>
      </w:r>
      <w:r>
        <w:rPr>
          <w:rFonts w:ascii="Times New Roman" w:eastAsia="宋体" w:hAnsi="Times New Roman" w:cs="Times New Roman"/>
          <w:color w:val="auto"/>
          <w:lang w:val="en"/>
        </w:rPr>
        <w:t xml:space="preserve"> </w:t>
      </w:r>
      <w:r>
        <w:rPr>
          <w:rStyle w:val="ab"/>
          <w:rFonts w:ascii="Times New Roman" w:eastAsia="宋体" w:hAnsi="Times New Roman" w:cs="Times New Roman"/>
          <w:color w:val="auto"/>
          <w:lang w:val="en"/>
        </w:rPr>
        <w:t>Eighteenth-Century Studies</w:t>
      </w:r>
      <w:r>
        <w:rPr>
          <w:rFonts w:ascii="Times New Roman" w:eastAsia="宋体" w:hAnsi="Times New Roman" w:cs="Times New Roman"/>
          <w:color w:val="auto"/>
          <w:lang w:val="en"/>
        </w:rPr>
        <w:t xml:space="preserve"> 31 (1998): 433-51.</w:t>
      </w:r>
    </w:p>
    <w:p w14:paraId="34A760DE" w14:textId="77777777" w:rsidR="00660D9B" w:rsidRDefault="00292472">
      <w:pPr>
        <w:pStyle w:val="citation1"/>
        <w:spacing w:before="0" w:beforeAutospacing="0" w:afterLines="40" w:after="96" w:afterAutospacing="0" w:line="360" w:lineRule="auto"/>
        <w:ind w:leftChars="250" w:left="1150" w:hangingChars="250" w:hanging="600"/>
        <w:jc w:val="both"/>
        <w:rPr>
          <w:rFonts w:ascii="Times New Roman" w:eastAsia="宋体" w:hAnsi="Times New Roman" w:cs="Times New Roman"/>
          <w:color w:val="auto"/>
          <w:lang w:val="en"/>
        </w:rPr>
      </w:pPr>
      <w:r>
        <w:rPr>
          <w:rFonts w:ascii="Times New Roman" w:eastAsia="宋体" w:hAnsi="Times New Roman" w:cs="Times New Roman"/>
          <w:color w:val="auto"/>
          <w:lang w:val="en"/>
        </w:rPr>
        <w:t xml:space="preserve">Duvall, John N. </w:t>
      </w:r>
      <w:r>
        <w:rPr>
          <w:rFonts w:ascii="Times New Roman" w:eastAsia="宋体" w:hAnsi="Times New Roman" w:cs="Times New Roman"/>
          <w:color w:val="auto"/>
        </w:rPr>
        <w:t>“</w:t>
      </w:r>
      <w:r>
        <w:rPr>
          <w:rFonts w:ascii="Times New Roman" w:eastAsia="宋体" w:hAnsi="Times New Roman" w:cs="Times New Roman"/>
          <w:color w:val="auto"/>
          <w:lang w:val="en"/>
        </w:rPr>
        <w:t>The (Super)Marketplace of Images: Television as Unmediated Mediation in DeLillo</w:t>
      </w:r>
      <w:r>
        <w:rPr>
          <w:rFonts w:ascii="Times New Roman" w:eastAsia="宋体" w:hAnsi="Times New Roman" w:cs="Times New Roman"/>
          <w:color w:val="auto"/>
        </w:rPr>
        <w:t>’</w:t>
      </w:r>
      <w:r>
        <w:rPr>
          <w:rFonts w:ascii="Times New Roman" w:eastAsia="宋体" w:hAnsi="Times New Roman" w:cs="Times New Roman"/>
          <w:color w:val="auto"/>
          <w:lang w:val="en"/>
        </w:rPr>
        <w:t xml:space="preserve">s </w:t>
      </w:r>
      <w:r>
        <w:rPr>
          <w:rFonts w:ascii="Times New Roman" w:eastAsia="宋体" w:hAnsi="Times New Roman" w:cs="Times New Roman"/>
          <w:i/>
          <w:color w:val="auto"/>
          <w:lang w:val="en"/>
        </w:rPr>
        <w:t>White Noise</w:t>
      </w:r>
      <w:r>
        <w:rPr>
          <w:rFonts w:ascii="Times New Roman" w:eastAsia="宋体" w:hAnsi="Times New Roman" w:cs="Times New Roman"/>
          <w:color w:val="auto"/>
          <w:lang w:val="en"/>
        </w:rPr>
        <w:t>.</w:t>
      </w:r>
      <w:r>
        <w:rPr>
          <w:rFonts w:ascii="Times New Roman" w:eastAsia="宋体" w:hAnsi="Times New Roman" w:cs="Times New Roman"/>
          <w:color w:val="auto"/>
        </w:rPr>
        <w:t>”</w:t>
      </w:r>
      <w:r>
        <w:rPr>
          <w:rFonts w:ascii="Times New Roman" w:eastAsia="宋体" w:hAnsi="Times New Roman" w:cs="Times New Roman"/>
          <w:color w:val="auto"/>
          <w:lang w:val="en"/>
        </w:rPr>
        <w:t xml:space="preserve"> </w:t>
      </w:r>
      <w:r>
        <w:rPr>
          <w:rStyle w:val="ab"/>
          <w:rFonts w:ascii="Times New Roman" w:eastAsia="宋体" w:hAnsi="Times New Roman" w:cs="Times New Roman"/>
          <w:color w:val="auto"/>
          <w:lang w:val="en"/>
        </w:rPr>
        <w:t>Arizona Quarterly</w:t>
      </w:r>
      <w:r>
        <w:rPr>
          <w:rFonts w:ascii="Times New Roman" w:eastAsia="宋体" w:hAnsi="Times New Roman" w:cs="Times New Roman"/>
          <w:color w:val="auto"/>
          <w:lang w:val="en"/>
        </w:rPr>
        <w:t xml:space="preserve"> 50.3 (1994): 127-53.</w:t>
      </w:r>
    </w:p>
    <w:p w14:paraId="143BFE31" w14:textId="77777777" w:rsidR="00660D9B" w:rsidRDefault="00292472">
      <w:pPr>
        <w:pStyle w:val="2"/>
        <w:keepNext w:val="0"/>
        <w:widowControl/>
        <w:numPr>
          <w:ilvl w:val="0"/>
          <w:numId w:val="7"/>
        </w:numPr>
        <w:tabs>
          <w:tab w:val="left" w:pos="540"/>
        </w:tabs>
        <w:spacing w:afterLines="40" w:after="96"/>
        <w:rPr>
          <w:rFonts w:ascii="宋体" w:eastAsia="宋体" w:hAnsi="宋体" w:cs="宋体"/>
          <w:color w:val="auto"/>
          <w:sz w:val="24"/>
          <w:lang w:val="en"/>
        </w:rPr>
      </w:pPr>
      <w:proofErr w:type="gramStart"/>
      <w:r>
        <w:rPr>
          <w:rFonts w:ascii="宋体" w:eastAsia="宋体" w:hAnsi="宋体" w:cs="宋体" w:hint="eastAsia"/>
          <w:color w:val="auto"/>
          <w:sz w:val="24"/>
          <w:lang w:val="en"/>
        </w:rPr>
        <w:t>硕</w:t>
      </w:r>
      <w:proofErr w:type="gramEnd"/>
      <w:r>
        <w:rPr>
          <w:rFonts w:ascii="宋体" w:eastAsia="宋体" w:hAnsi="宋体" w:cs="宋体" w:hint="eastAsia"/>
          <w:color w:val="auto"/>
          <w:sz w:val="24"/>
          <w:lang w:val="en"/>
        </w:rPr>
        <w:t>博士论文（</w:t>
      </w:r>
      <w:r>
        <w:rPr>
          <w:rFonts w:ascii="Times New Roman" w:eastAsia="宋体" w:hAnsi="Times New Roman" w:cs="Times New Roman"/>
          <w:color w:val="auto"/>
          <w:sz w:val="24"/>
          <w:lang w:val="en"/>
        </w:rPr>
        <w:t>Dissertation</w:t>
      </w:r>
      <w:r>
        <w:rPr>
          <w:rFonts w:ascii="宋体" w:eastAsia="宋体" w:hAnsi="宋体" w:cs="宋体"/>
          <w:color w:val="auto"/>
          <w:sz w:val="24"/>
          <w:lang w:val="en"/>
        </w:rPr>
        <w:t>）</w:t>
      </w:r>
    </w:p>
    <w:p w14:paraId="5C935399" w14:textId="77777777" w:rsidR="00660D9B" w:rsidRDefault="00292472">
      <w:pPr>
        <w:pStyle w:val="2"/>
        <w:keepNext w:val="0"/>
        <w:widowControl/>
        <w:tabs>
          <w:tab w:val="left" w:pos="540"/>
        </w:tabs>
        <w:spacing w:line="360" w:lineRule="auto"/>
        <w:ind w:left="480" w:hangingChars="200" w:hanging="480"/>
        <w:rPr>
          <w:rFonts w:ascii="Times New Roman" w:eastAsia="宋体" w:hAnsi="Times New Roman" w:cs="Times New Roman"/>
          <w:b w:val="0"/>
          <w:bCs w:val="0"/>
          <w:color w:val="auto"/>
          <w:kern w:val="0"/>
          <w:sz w:val="24"/>
          <w:szCs w:val="22"/>
          <w:lang w:val="en"/>
        </w:rPr>
      </w:pPr>
      <w:r>
        <w:rPr>
          <w:rFonts w:ascii="Times New Roman" w:eastAsia="宋体" w:hAnsi="Times New Roman" w:cs="Times New Roman"/>
          <w:b w:val="0"/>
          <w:bCs w:val="0"/>
          <w:color w:val="auto"/>
          <w:kern w:val="0"/>
          <w:sz w:val="24"/>
          <w:szCs w:val="22"/>
          <w:lang w:val="en"/>
        </w:rPr>
        <w:tab/>
        <w:t>Author. “Title of D</w:t>
      </w:r>
      <w:r>
        <w:rPr>
          <w:rFonts w:ascii="Times New Roman" w:eastAsia="宋体" w:hAnsi="Times New Roman" w:cs="Times New Roman" w:hint="eastAsia"/>
          <w:b w:val="0"/>
          <w:bCs w:val="0"/>
          <w:color w:val="auto"/>
          <w:kern w:val="0"/>
          <w:sz w:val="24"/>
          <w:szCs w:val="22"/>
          <w:lang w:val="en"/>
        </w:rPr>
        <w:t>is</w:t>
      </w:r>
      <w:r>
        <w:rPr>
          <w:rFonts w:ascii="Times New Roman" w:eastAsia="宋体" w:hAnsi="Times New Roman" w:cs="Times New Roman"/>
          <w:b w:val="0"/>
          <w:bCs w:val="0"/>
          <w:color w:val="auto"/>
          <w:kern w:val="0"/>
          <w:sz w:val="24"/>
          <w:szCs w:val="22"/>
          <w:lang w:val="en"/>
        </w:rPr>
        <w:t xml:space="preserve">sertation.” </w:t>
      </w:r>
      <w:r>
        <w:rPr>
          <w:rFonts w:ascii="Times New Roman" w:hAnsi="Times New Roman" w:cs="Times New Roman"/>
          <w:b w:val="0"/>
          <w:bCs w:val="0"/>
          <w:kern w:val="0"/>
          <w:sz w:val="24"/>
          <w:szCs w:val="22"/>
        </w:rPr>
        <w:t>Diss. U of Name, Year.</w:t>
      </w:r>
    </w:p>
    <w:p w14:paraId="1AFAFE75" w14:textId="77777777" w:rsidR="00660D9B" w:rsidRDefault="00292472">
      <w:pPr>
        <w:pStyle w:val="2"/>
        <w:keepNext w:val="0"/>
        <w:widowControl/>
        <w:tabs>
          <w:tab w:val="left" w:pos="540"/>
        </w:tabs>
        <w:spacing w:line="360" w:lineRule="auto"/>
        <w:ind w:left="480" w:hangingChars="200" w:hanging="480"/>
        <w:rPr>
          <w:rFonts w:ascii="Times New Roman" w:eastAsia="宋体" w:hAnsi="Times New Roman" w:cs="Times New Roman"/>
          <w:b w:val="0"/>
          <w:bCs w:val="0"/>
          <w:color w:val="auto"/>
          <w:kern w:val="0"/>
          <w:sz w:val="24"/>
          <w:szCs w:val="22"/>
          <w:lang w:val="en"/>
        </w:rPr>
      </w:pPr>
      <w:r>
        <w:rPr>
          <w:rFonts w:ascii="Times New Roman" w:eastAsia="宋体" w:hAnsi="Times New Roman" w:cs="Times New Roman"/>
          <w:b w:val="0"/>
          <w:bCs w:val="0"/>
          <w:color w:val="auto"/>
          <w:kern w:val="0"/>
          <w:sz w:val="24"/>
          <w:szCs w:val="22"/>
          <w:lang w:val="en"/>
        </w:rPr>
        <w:lastRenderedPageBreak/>
        <w:tab/>
      </w:r>
      <w:r>
        <w:rPr>
          <w:rFonts w:ascii="Times New Roman" w:eastAsia="宋体" w:hAnsi="Times New Roman" w:cs="Times New Roman" w:hint="eastAsia"/>
          <w:b w:val="0"/>
          <w:bCs w:val="0"/>
          <w:color w:val="auto"/>
          <w:kern w:val="0"/>
          <w:sz w:val="24"/>
          <w:szCs w:val="22"/>
          <w:lang w:val="en"/>
        </w:rPr>
        <w:t>作者</w:t>
      </w:r>
      <w:r>
        <w:rPr>
          <w:rFonts w:ascii="Times New Roman" w:eastAsia="宋体" w:hAnsi="Times New Roman" w:cs="Times New Roman" w:hint="eastAsia"/>
          <w:b w:val="0"/>
          <w:bCs w:val="0"/>
          <w:color w:val="auto"/>
          <w:kern w:val="0"/>
          <w:sz w:val="24"/>
          <w:szCs w:val="22"/>
          <w:lang w:val="en"/>
        </w:rPr>
        <w:t xml:space="preserve">. </w:t>
      </w:r>
      <w:r>
        <w:rPr>
          <w:rFonts w:ascii="Times New Roman" w:eastAsia="宋体" w:hAnsi="Times New Roman" w:cs="Times New Roman" w:hint="eastAsia"/>
          <w:b w:val="0"/>
          <w:bCs w:val="0"/>
          <w:color w:val="auto"/>
          <w:kern w:val="0"/>
          <w:sz w:val="24"/>
          <w:szCs w:val="22"/>
          <w:lang w:val="en"/>
        </w:rPr>
        <w:t>“硕博士论文题目”</w:t>
      </w:r>
      <w:r>
        <w:rPr>
          <w:rFonts w:ascii="Times New Roman" w:eastAsia="宋体" w:hAnsi="Times New Roman" w:cs="Times New Roman" w:hint="eastAsia"/>
          <w:b w:val="0"/>
          <w:bCs w:val="0"/>
          <w:color w:val="auto"/>
          <w:kern w:val="0"/>
          <w:sz w:val="24"/>
          <w:szCs w:val="22"/>
          <w:lang w:val="en"/>
        </w:rPr>
        <w:t xml:space="preserve">. </w:t>
      </w:r>
      <w:r>
        <w:rPr>
          <w:rFonts w:ascii="Times New Roman" w:eastAsia="宋体" w:hAnsi="Times New Roman" w:cs="Times New Roman" w:hint="eastAsia"/>
          <w:b w:val="0"/>
          <w:bCs w:val="0"/>
          <w:color w:val="auto"/>
          <w:kern w:val="0"/>
          <w:sz w:val="24"/>
          <w:szCs w:val="22"/>
          <w:lang w:val="en"/>
        </w:rPr>
        <w:t>学校（研究机构）名称</w:t>
      </w:r>
      <w:r>
        <w:rPr>
          <w:rFonts w:ascii="Times New Roman" w:eastAsia="宋体" w:hAnsi="Times New Roman" w:cs="Times New Roman" w:hint="eastAsia"/>
          <w:b w:val="0"/>
          <w:bCs w:val="0"/>
          <w:color w:val="auto"/>
          <w:kern w:val="0"/>
          <w:sz w:val="24"/>
          <w:szCs w:val="22"/>
          <w:lang w:val="en"/>
        </w:rPr>
        <w:t>,</w:t>
      </w:r>
      <w:r>
        <w:rPr>
          <w:rFonts w:ascii="Times New Roman" w:eastAsia="宋体" w:hAnsi="Times New Roman" w:cs="Times New Roman"/>
          <w:b w:val="0"/>
          <w:bCs w:val="0"/>
          <w:color w:val="auto"/>
          <w:kern w:val="0"/>
          <w:sz w:val="24"/>
          <w:szCs w:val="22"/>
          <w:lang w:val="en"/>
        </w:rPr>
        <w:t xml:space="preserve"> </w:t>
      </w:r>
      <w:r>
        <w:rPr>
          <w:rFonts w:ascii="Times New Roman" w:eastAsia="宋体" w:hAnsi="Times New Roman" w:cs="Times New Roman" w:hint="eastAsia"/>
          <w:b w:val="0"/>
          <w:bCs w:val="0"/>
          <w:color w:val="auto"/>
          <w:kern w:val="0"/>
          <w:sz w:val="24"/>
          <w:szCs w:val="22"/>
          <w:lang w:val="en"/>
        </w:rPr>
        <w:t>年份</w:t>
      </w:r>
      <w:r>
        <w:rPr>
          <w:rFonts w:ascii="Times New Roman" w:eastAsia="宋体" w:hAnsi="Times New Roman" w:cs="Times New Roman" w:hint="eastAsia"/>
          <w:b w:val="0"/>
          <w:bCs w:val="0"/>
          <w:color w:val="auto"/>
          <w:kern w:val="0"/>
          <w:sz w:val="24"/>
          <w:szCs w:val="22"/>
          <w:lang w:val="en"/>
        </w:rPr>
        <w:t>.</w:t>
      </w:r>
      <w:r>
        <w:rPr>
          <w:rFonts w:ascii="Times New Roman" w:eastAsia="宋体" w:hAnsi="Times New Roman" w:cs="Times New Roman"/>
          <w:b w:val="0"/>
          <w:bCs w:val="0"/>
          <w:color w:val="auto"/>
          <w:kern w:val="0"/>
          <w:sz w:val="24"/>
          <w:szCs w:val="22"/>
          <w:lang w:val="en"/>
        </w:rPr>
        <w:t xml:space="preserve"> </w:t>
      </w:r>
      <w:r>
        <w:rPr>
          <w:rFonts w:ascii="Times New Roman" w:eastAsia="宋体" w:hAnsi="Times New Roman" w:cs="Times New Roman" w:hint="eastAsia"/>
          <w:b w:val="0"/>
          <w:bCs w:val="0"/>
          <w:color w:val="auto"/>
          <w:kern w:val="0"/>
          <w:sz w:val="24"/>
          <w:szCs w:val="22"/>
          <w:lang w:val="en"/>
        </w:rPr>
        <w:t>例如：</w:t>
      </w:r>
    </w:p>
    <w:p w14:paraId="2A009B3B" w14:textId="77777777" w:rsidR="00660D9B" w:rsidRDefault="00292472">
      <w:pPr>
        <w:pStyle w:val="2"/>
        <w:keepNext w:val="0"/>
        <w:widowControl/>
        <w:tabs>
          <w:tab w:val="left" w:pos="540"/>
        </w:tabs>
        <w:spacing w:line="360" w:lineRule="auto"/>
        <w:ind w:left="960" w:hangingChars="400" w:hanging="960"/>
        <w:rPr>
          <w:rFonts w:ascii="Times New Roman" w:eastAsia="宋体" w:hAnsi="Times New Roman" w:cs="Times New Roman"/>
          <w:b w:val="0"/>
          <w:bCs w:val="0"/>
          <w:color w:val="auto"/>
          <w:kern w:val="0"/>
          <w:sz w:val="24"/>
          <w:szCs w:val="22"/>
          <w:lang w:val="en"/>
        </w:rPr>
      </w:pPr>
      <w:r>
        <w:rPr>
          <w:rFonts w:ascii="Times New Roman" w:eastAsia="宋体" w:hAnsi="Times New Roman" w:cs="Times New Roman"/>
          <w:b w:val="0"/>
          <w:bCs w:val="0"/>
          <w:color w:val="auto"/>
          <w:kern w:val="0"/>
          <w:sz w:val="24"/>
          <w:szCs w:val="22"/>
          <w:lang w:val="en"/>
        </w:rPr>
        <w:tab/>
        <w:t xml:space="preserve">Hubert, Henry Allan. “The Development of English Studies in Nineteenth-Century Anglo- Canadian Colleges.” Diss. U of British Columbia, </w:t>
      </w:r>
      <w:r>
        <w:rPr>
          <w:rFonts w:ascii="Times New Roman" w:eastAsia="宋体" w:hAnsi="Times New Roman" w:cs="Times New Roman" w:hint="eastAsia"/>
          <w:b w:val="0"/>
          <w:bCs w:val="0"/>
          <w:color w:val="auto"/>
          <w:kern w:val="0"/>
          <w:sz w:val="24"/>
          <w:szCs w:val="22"/>
        </w:rPr>
        <w:t>2012</w:t>
      </w:r>
      <w:r>
        <w:rPr>
          <w:rFonts w:ascii="Times New Roman" w:eastAsia="宋体" w:hAnsi="Times New Roman" w:cs="Times New Roman"/>
          <w:b w:val="0"/>
          <w:bCs w:val="0"/>
          <w:color w:val="auto"/>
          <w:kern w:val="0"/>
          <w:sz w:val="24"/>
          <w:szCs w:val="22"/>
          <w:lang w:val="en"/>
        </w:rPr>
        <w:t>.</w:t>
      </w:r>
    </w:p>
    <w:p w14:paraId="74500045" w14:textId="77777777" w:rsidR="00660D9B" w:rsidRDefault="00292472">
      <w:pPr>
        <w:pStyle w:val="2"/>
        <w:keepNext w:val="0"/>
        <w:widowControl/>
        <w:numPr>
          <w:ilvl w:val="0"/>
          <w:numId w:val="7"/>
        </w:numPr>
        <w:tabs>
          <w:tab w:val="left" w:pos="540"/>
        </w:tabs>
        <w:spacing w:afterLines="40" w:after="96"/>
        <w:rPr>
          <w:rFonts w:ascii="宋体" w:eastAsia="宋体" w:hAnsi="宋体" w:cs="宋体"/>
          <w:color w:val="auto"/>
          <w:sz w:val="24"/>
          <w:lang w:val="en"/>
        </w:rPr>
      </w:pPr>
      <w:bookmarkStart w:id="154" w:name="_Toc156459599"/>
      <w:bookmarkStart w:id="155" w:name="_Toc156616423"/>
      <w:bookmarkStart w:id="156" w:name="_Toc156463142"/>
      <w:bookmarkStart w:id="157" w:name="_Toc156621070"/>
      <w:bookmarkStart w:id="158" w:name="_Toc156622996"/>
      <w:r>
        <w:rPr>
          <w:rFonts w:ascii="宋体" w:eastAsia="宋体" w:hAnsi="宋体" w:cs="宋体" w:hint="eastAsia"/>
          <w:color w:val="auto"/>
          <w:sz w:val="24"/>
          <w:lang w:val="en"/>
        </w:rPr>
        <w:t>电子文献条目格式（</w:t>
      </w:r>
      <w:r>
        <w:rPr>
          <w:rFonts w:ascii="Times New Roman" w:eastAsia="宋体" w:hAnsi="Times New Roman" w:cs="Times New Roman"/>
          <w:color w:val="auto"/>
          <w:sz w:val="24"/>
          <w:lang w:val="en"/>
        </w:rPr>
        <w:t>Works Cited: Electronic Sources</w:t>
      </w:r>
      <w:r>
        <w:rPr>
          <w:rFonts w:ascii="宋体" w:eastAsia="宋体" w:hAnsi="宋体" w:cs="宋体" w:hint="eastAsia"/>
          <w:color w:val="auto"/>
          <w:sz w:val="24"/>
          <w:lang w:val="en"/>
        </w:rPr>
        <w:t>）</w:t>
      </w:r>
      <w:bookmarkEnd w:id="154"/>
      <w:bookmarkEnd w:id="155"/>
      <w:bookmarkEnd w:id="156"/>
      <w:bookmarkEnd w:id="157"/>
      <w:bookmarkEnd w:id="158"/>
    </w:p>
    <w:p w14:paraId="3C274F1A" w14:textId="77777777" w:rsidR="00660D9B" w:rsidRDefault="00292472">
      <w:pPr>
        <w:pStyle w:val="a4"/>
        <w:numPr>
          <w:ilvl w:val="1"/>
          <w:numId w:val="7"/>
        </w:numPr>
        <w:tabs>
          <w:tab w:val="clear" w:pos="840"/>
          <w:tab w:val="left" w:pos="540"/>
        </w:tabs>
        <w:ind w:left="420"/>
        <w:rPr>
          <w:rFonts w:eastAsia="宋体" w:hAnsi="宋体" w:cs="宋体"/>
          <w:b/>
          <w:color w:val="auto"/>
          <w:szCs w:val="24"/>
          <w:lang w:val="en"/>
        </w:rPr>
      </w:pPr>
      <w:bookmarkStart w:id="159" w:name="_Toc156616424"/>
      <w:bookmarkStart w:id="160" w:name="_Toc156463143"/>
      <w:r>
        <w:rPr>
          <w:rFonts w:eastAsia="宋体" w:hAnsi="宋体" w:cs="宋体" w:hint="eastAsia"/>
          <w:b/>
          <w:color w:val="auto"/>
          <w:szCs w:val="24"/>
          <w:lang w:val="en"/>
        </w:rPr>
        <w:t>引用整个站点（</w:t>
      </w:r>
      <w:r>
        <w:rPr>
          <w:rFonts w:ascii="Times New Roman" w:eastAsia="宋体" w:hAnsi="Times New Roman" w:cs="Times New Roman"/>
          <w:b/>
          <w:color w:val="auto"/>
          <w:szCs w:val="24"/>
          <w:lang w:val="en"/>
        </w:rPr>
        <w:t>An Entire Web Site</w:t>
      </w:r>
      <w:r>
        <w:rPr>
          <w:rFonts w:eastAsia="宋体" w:hAnsi="宋体" w:cs="宋体" w:hint="eastAsia"/>
          <w:b/>
          <w:color w:val="auto"/>
          <w:szCs w:val="24"/>
          <w:lang w:val="en"/>
        </w:rPr>
        <w:t>）</w:t>
      </w:r>
      <w:bookmarkEnd w:id="159"/>
      <w:bookmarkEnd w:id="160"/>
    </w:p>
    <w:p w14:paraId="4B1271FC"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基本格式：</w:t>
      </w:r>
    </w:p>
    <w:p w14:paraId="1DABACB6"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宋体" w:eastAsia="宋体" w:hAnsi="宋体" w:cs="宋体" w:hint="eastAsia"/>
          <w:i/>
          <w:iCs/>
          <w:color w:val="auto"/>
          <w:kern w:val="0"/>
          <w:sz w:val="24"/>
          <w:szCs w:val="24"/>
          <w:lang w:val="en"/>
        </w:rPr>
        <w:t>N</w:t>
      </w:r>
      <w:r>
        <w:rPr>
          <w:rFonts w:ascii="Times New Roman" w:eastAsia="宋体" w:hAnsi="Times New Roman" w:cs="Times New Roman"/>
          <w:i/>
          <w:iCs/>
          <w:color w:val="auto"/>
          <w:kern w:val="0"/>
          <w:sz w:val="24"/>
          <w:szCs w:val="24"/>
          <w:lang w:val="en"/>
        </w:rPr>
        <w:t>ame of Site</w:t>
      </w:r>
      <w:r>
        <w:rPr>
          <w:rFonts w:ascii="Times New Roman" w:eastAsia="宋体" w:hAnsi="Times New Roman" w:cs="Times New Roman"/>
          <w:color w:val="auto"/>
          <w:kern w:val="0"/>
          <w:sz w:val="24"/>
          <w:szCs w:val="24"/>
          <w:lang w:val="en"/>
        </w:rPr>
        <w:t>. Date of Posting/Revision. Name of institution/organization affiliated with the site (sometimes found in copyright statements). Date you accessed the site &lt;electronic address&gt;.</w:t>
      </w:r>
    </w:p>
    <w:p w14:paraId="5E0D85A0" w14:textId="77777777" w:rsidR="00660D9B" w:rsidRDefault="00292472">
      <w:pPr>
        <w:widowControl/>
        <w:spacing w:afterLines="40" w:after="96"/>
        <w:ind w:leftChars="250" w:left="1150" w:hangingChars="250" w:hanging="600"/>
        <w:rPr>
          <w:rFonts w:ascii="宋体" w:eastAsia="宋体" w:hAnsi="宋体" w:cs="宋体"/>
          <w:color w:val="auto"/>
          <w:kern w:val="0"/>
          <w:sz w:val="24"/>
          <w:szCs w:val="24"/>
          <w:lang w:val="en"/>
        </w:rPr>
      </w:pPr>
      <w:r>
        <w:rPr>
          <w:rFonts w:ascii="宋体" w:eastAsia="宋体" w:hAnsi="宋体" w:cs="宋体" w:hint="eastAsia"/>
          <w:i/>
          <w:iCs/>
          <w:color w:val="auto"/>
          <w:kern w:val="0"/>
          <w:sz w:val="24"/>
          <w:szCs w:val="24"/>
          <w:lang w:val="en"/>
        </w:rPr>
        <w:t>网站名</w:t>
      </w:r>
      <w:r>
        <w:rPr>
          <w:rFonts w:ascii="宋体" w:eastAsia="宋体" w:hAnsi="宋体" w:cs="宋体" w:hint="eastAsia"/>
          <w:iCs/>
          <w:color w:val="auto"/>
          <w:kern w:val="0"/>
          <w:sz w:val="24"/>
          <w:szCs w:val="24"/>
          <w:lang w:val="en"/>
        </w:rPr>
        <w:t>. 粘贴/修改时间. 网站附属机构/组织（有时可以在版权声明中找到）. 你的访问的日期 &lt;电子链接地址&gt;.</w:t>
      </w:r>
    </w:p>
    <w:p w14:paraId="47CC3E37"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宋体" w:eastAsia="宋体" w:hAnsi="宋体" w:cs="宋体" w:hint="eastAsia"/>
          <w:color w:val="auto"/>
          <w:kern w:val="0"/>
          <w:sz w:val="24"/>
          <w:szCs w:val="24"/>
          <w:lang w:val="en"/>
        </w:rPr>
        <w:t>例</w:t>
      </w:r>
      <w:r>
        <w:rPr>
          <w:rFonts w:ascii="宋体" w:eastAsia="宋体" w:hAnsi="宋体" w:cs="宋体" w:hint="eastAsia"/>
          <w:color w:val="auto"/>
          <w:kern w:val="0"/>
          <w:sz w:val="24"/>
          <w:szCs w:val="24"/>
        </w:rPr>
        <w:t>如</w:t>
      </w:r>
      <w:r>
        <w:rPr>
          <w:rFonts w:ascii="宋体" w:eastAsia="宋体" w:hAnsi="宋体" w:cs="宋体" w:hint="eastAsia"/>
          <w:color w:val="auto"/>
          <w:kern w:val="0"/>
          <w:sz w:val="24"/>
          <w:szCs w:val="24"/>
          <w:lang w:val="en"/>
        </w:rPr>
        <w:t>：</w:t>
      </w:r>
      <w:r>
        <w:rPr>
          <w:rFonts w:ascii="Times New Roman" w:eastAsia="宋体" w:hAnsi="Times New Roman" w:cs="Times New Roman"/>
          <w:i/>
          <w:iCs/>
          <w:color w:val="auto"/>
          <w:kern w:val="0"/>
          <w:sz w:val="24"/>
          <w:szCs w:val="24"/>
          <w:lang w:val="en"/>
        </w:rPr>
        <w:t>The Purdue OWL Family of Sites</w:t>
      </w:r>
      <w:r>
        <w:rPr>
          <w:rFonts w:ascii="Times New Roman" w:eastAsia="宋体" w:hAnsi="Times New Roman" w:cs="Times New Roman"/>
          <w:color w:val="auto"/>
          <w:kern w:val="0"/>
          <w:sz w:val="24"/>
          <w:szCs w:val="24"/>
          <w:lang w:val="en"/>
        </w:rPr>
        <w:t>. 26 Aug. 2005. The Writing Lab and OWL at Purdue and Purdue University. 23 April 2006 &lt;http://owl.english.purdue.edu/&gt;.</w:t>
      </w:r>
    </w:p>
    <w:p w14:paraId="017B9DD3"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网络日志</w:t>
      </w:r>
      <w:proofErr w:type="gramStart"/>
      <w:r>
        <w:rPr>
          <w:rFonts w:ascii="宋体" w:eastAsia="宋体" w:hAnsi="宋体" w:cs="宋体" w:hint="eastAsia"/>
          <w:color w:val="auto"/>
          <w:kern w:val="0"/>
          <w:sz w:val="24"/>
          <w:szCs w:val="24"/>
          <w:lang w:val="en"/>
        </w:rPr>
        <w:t>或博客的</w:t>
      </w:r>
      <w:proofErr w:type="gramEnd"/>
      <w:r>
        <w:rPr>
          <w:rFonts w:ascii="宋体" w:eastAsia="宋体" w:hAnsi="宋体" w:cs="宋体" w:hint="eastAsia"/>
          <w:color w:val="auto"/>
          <w:kern w:val="0"/>
          <w:sz w:val="24"/>
          <w:szCs w:val="24"/>
          <w:lang w:val="en"/>
        </w:rPr>
        <w:t>引用方式与网站同。单独作者博客，应给出作者名（可用其网名或化名）；多作者或匿名作者博客，应按</w:t>
      </w:r>
      <w:proofErr w:type="gramStart"/>
      <w:r>
        <w:rPr>
          <w:rFonts w:ascii="宋体" w:eastAsia="宋体" w:hAnsi="宋体" w:cs="宋体" w:hint="eastAsia"/>
          <w:color w:val="auto"/>
          <w:kern w:val="0"/>
          <w:sz w:val="24"/>
          <w:szCs w:val="24"/>
          <w:lang w:val="en"/>
        </w:rPr>
        <w:t>博客名</w:t>
      </w:r>
      <w:proofErr w:type="gramEnd"/>
      <w:r>
        <w:rPr>
          <w:rFonts w:ascii="宋体" w:eastAsia="宋体" w:hAnsi="宋体" w:cs="宋体" w:hint="eastAsia"/>
          <w:color w:val="auto"/>
          <w:kern w:val="0"/>
          <w:sz w:val="24"/>
          <w:szCs w:val="24"/>
          <w:lang w:val="en"/>
        </w:rPr>
        <w:t>来排列。例如：</w:t>
      </w:r>
    </w:p>
    <w:p w14:paraId="7E6252F5"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i/>
          <w:iCs/>
          <w:color w:val="auto"/>
          <w:kern w:val="0"/>
          <w:sz w:val="24"/>
          <w:szCs w:val="24"/>
          <w:lang w:val="en"/>
        </w:rPr>
        <w:t>Design Observer</w:t>
      </w:r>
      <w:r>
        <w:rPr>
          <w:rFonts w:ascii="Times New Roman" w:eastAsia="宋体" w:hAnsi="Times New Roman" w:cs="Times New Roman"/>
          <w:color w:val="auto"/>
          <w:kern w:val="0"/>
          <w:sz w:val="24"/>
          <w:szCs w:val="24"/>
          <w:lang w:val="en"/>
        </w:rPr>
        <w:t>. 25 Apr. 2006. 10 May 2006. &lt;http://www.designobserver.com/&gt;.</w:t>
      </w:r>
    </w:p>
    <w:p w14:paraId="1D1580C3"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Ratliff, Clancy. </w:t>
      </w:r>
      <w:proofErr w:type="spellStart"/>
      <w:r>
        <w:rPr>
          <w:rFonts w:ascii="Times New Roman" w:eastAsia="宋体" w:hAnsi="Times New Roman" w:cs="Times New Roman"/>
          <w:i/>
          <w:iCs/>
          <w:color w:val="auto"/>
          <w:kern w:val="0"/>
          <w:sz w:val="24"/>
          <w:szCs w:val="24"/>
          <w:lang w:val="en"/>
        </w:rPr>
        <w:t>CultureCat</w:t>
      </w:r>
      <w:proofErr w:type="spellEnd"/>
      <w:r>
        <w:rPr>
          <w:rFonts w:ascii="Times New Roman" w:eastAsia="宋体" w:hAnsi="Times New Roman" w:cs="Times New Roman"/>
          <w:i/>
          <w:iCs/>
          <w:color w:val="auto"/>
          <w:kern w:val="0"/>
          <w:sz w:val="24"/>
          <w:szCs w:val="24"/>
          <w:lang w:val="en"/>
        </w:rPr>
        <w:t>: Rhetoric and Feminism</w:t>
      </w:r>
      <w:r>
        <w:rPr>
          <w:rFonts w:ascii="Times New Roman" w:eastAsia="宋体" w:hAnsi="Times New Roman" w:cs="Times New Roman"/>
          <w:color w:val="auto"/>
          <w:kern w:val="0"/>
          <w:sz w:val="24"/>
          <w:szCs w:val="24"/>
          <w:lang w:val="en"/>
        </w:rPr>
        <w:t>. 7 May 2006. 11 May 2006. &lt;http://culturecat.net&gt;.</w:t>
      </w:r>
    </w:p>
    <w:p w14:paraId="5CF96C50" w14:textId="77777777" w:rsidR="00660D9B" w:rsidRDefault="00292472">
      <w:pPr>
        <w:pStyle w:val="a3"/>
        <w:numPr>
          <w:ilvl w:val="1"/>
          <w:numId w:val="7"/>
        </w:numPr>
        <w:tabs>
          <w:tab w:val="clear" w:pos="840"/>
          <w:tab w:val="left" w:pos="540"/>
        </w:tabs>
        <w:ind w:left="420"/>
        <w:rPr>
          <w:rFonts w:ascii="宋体" w:eastAsia="宋体" w:hAnsi="宋体" w:cs="宋体"/>
          <w:b/>
          <w:color w:val="auto"/>
          <w:szCs w:val="24"/>
        </w:rPr>
      </w:pPr>
      <w:bookmarkStart w:id="161" w:name="_Toc156463144"/>
      <w:bookmarkStart w:id="162" w:name="_Toc156616425"/>
      <w:r>
        <w:rPr>
          <w:rFonts w:ascii="宋体" w:eastAsia="宋体" w:hAnsi="宋体" w:cs="宋体" w:hint="eastAsia"/>
          <w:b/>
          <w:color w:val="auto"/>
          <w:szCs w:val="24"/>
        </w:rPr>
        <w:t>长</w:t>
      </w:r>
      <w:r>
        <w:rPr>
          <w:rFonts w:ascii="Times New Roman" w:eastAsia="宋体" w:hAnsi="Times New Roman" w:cs="Times New Roman"/>
          <w:b/>
          <w:color w:val="auto"/>
          <w:szCs w:val="24"/>
        </w:rPr>
        <w:t>URL</w:t>
      </w:r>
      <w:r>
        <w:rPr>
          <w:rFonts w:ascii="宋体" w:eastAsia="宋体" w:hAnsi="宋体" w:cs="宋体" w:hint="eastAsia"/>
          <w:b/>
          <w:color w:val="auto"/>
          <w:szCs w:val="24"/>
        </w:rPr>
        <w:t>地址的处理（</w:t>
      </w:r>
      <w:r>
        <w:rPr>
          <w:rFonts w:ascii="Times New Roman" w:eastAsia="宋体" w:hAnsi="Times New Roman" w:cs="Times New Roman"/>
          <w:b/>
          <w:color w:val="auto"/>
          <w:szCs w:val="24"/>
        </w:rPr>
        <w:t>Long URLs</w:t>
      </w:r>
      <w:r>
        <w:rPr>
          <w:rFonts w:ascii="宋体" w:eastAsia="宋体" w:hAnsi="宋体" w:cs="宋体" w:hint="eastAsia"/>
          <w:b/>
          <w:color w:val="auto"/>
          <w:szCs w:val="24"/>
        </w:rPr>
        <w:t>）</w:t>
      </w:r>
      <w:bookmarkEnd w:id="161"/>
      <w:bookmarkEnd w:id="162"/>
    </w:p>
    <w:p w14:paraId="67BD3118" w14:textId="77777777" w:rsidR="00660D9B" w:rsidRDefault="00292472">
      <w:pPr>
        <w:widowControl/>
        <w:spacing w:afterLines="40" w:after="96"/>
        <w:ind w:firstLineChars="250" w:firstLine="60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有的网站的网址特别的长，使重新进行一次键盘输入也不大现实；有的则使用框架结构，以使每页的URL都保持相同。这种情况，可以提供</w:t>
      </w:r>
      <w:proofErr w:type="gramStart"/>
      <w:r>
        <w:rPr>
          <w:rFonts w:ascii="宋体" w:eastAsia="宋体" w:hAnsi="宋体" w:cs="宋体" w:hint="eastAsia"/>
          <w:color w:val="auto"/>
          <w:kern w:val="0"/>
          <w:sz w:val="24"/>
          <w:szCs w:val="24"/>
          <w:lang w:val="en"/>
        </w:rPr>
        <w:t>一</w:t>
      </w:r>
      <w:proofErr w:type="gramEnd"/>
      <w:r>
        <w:rPr>
          <w:rFonts w:ascii="宋体" w:eastAsia="宋体" w:hAnsi="宋体" w:cs="宋体" w:hint="eastAsia"/>
          <w:color w:val="auto"/>
          <w:kern w:val="0"/>
          <w:sz w:val="24"/>
          <w:szCs w:val="24"/>
          <w:lang w:val="en"/>
        </w:rPr>
        <w:t>搜索页面的URL或提供</w:t>
      </w:r>
      <w:proofErr w:type="gramStart"/>
      <w:r>
        <w:rPr>
          <w:rFonts w:ascii="宋体" w:eastAsia="宋体" w:hAnsi="宋体" w:cs="宋体" w:hint="eastAsia"/>
          <w:color w:val="auto"/>
          <w:kern w:val="0"/>
          <w:sz w:val="24"/>
          <w:szCs w:val="24"/>
          <w:lang w:val="en"/>
        </w:rPr>
        <w:t>一</w:t>
      </w:r>
      <w:proofErr w:type="gramEnd"/>
      <w:r>
        <w:rPr>
          <w:rFonts w:ascii="宋体" w:eastAsia="宋体" w:hAnsi="宋体" w:cs="宋体" w:hint="eastAsia"/>
          <w:color w:val="auto"/>
          <w:kern w:val="0"/>
          <w:sz w:val="24"/>
          <w:szCs w:val="24"/>
          <w:lang w:val="en"/>
        </w:rPr>
        <w:t>URL相对简单的链接页面的路径。路径的引用格式为：路径字样后加一冒号，后再跟各链接名，各</w:t>
      </w:r>
      <w:proofErr w:type="gramStart"/>
      <w:r>
        <w:rPr>
          <w:rFonts w:ascii="宋体" w:eastAsia="宋体" w:hAnsi="宋体" w:cs="宋体" w:hint="eastAsia"/>
          <w:color w:val="auto"/>
          <w:kern w:val="0"/>
          <w:sz w:val="24"/>
          <w:szCs w:val="24"/>
          <w:lang w:val="en"/>
        </w:rPr>
        <w:t>链接名</w:t>
      </w:r>
      <w:proofErr w:type="gramEnd"/>
      <w:r>
        <w:rPr>
          <w:rFonts w:ascii="宋体" w:eastAsia="宋体" w:hAnsi="宋体" w:cs="宋体" w:hint="eastAsia"/>
          <w:color w:val="auto"/>
          <w:kern w:val="0"/>
          <w:sz w:val="24"/>
          <w:szCs w:val="24"/>
          <w:lang w:val="en"/>
        </w:rPr>
        <w:t>用分号分开（即 “</w:t>
      </w:r>
      <w:r>
        <w:rPr>
          <w:rFonts w:ascii="Times New Roman" w:eastAsia="宋体" w:hAnsi="Times New Roman" w:cs="Times New Roman"/>
          <w:color w:val="auto"/>
          <w:kern w:val="0"/>
          <w:sz w:val="24"/>
          <w:szCs w:val="24"/>
          <w:lang w:val="en"/>
        </w:rPr>
        <w:t>Path: link name; link name</w:t>
      </w:r>
      <w:r>
        <w:rPr>
          <w:rFonts w:ascii="宋体" w:eastAsia="宋体" w:hAnsi="宋体" w:cs="宋体" w:hint="eastAsia"/>
          <w:color w:val="auto"/>
          <w:kern w:val="0"/>
          <w:sz w:val="24"/>
          <w:szCs w:val="24"/>
          <w:lang w:val="en"/>
        </w:rPr>
        <w:t>.”）。例如：如</w:t>
      </w:r>
      <w:r>
        <w:rPr>
          <w:rFonts w:ascii="Times New Roman" w:eastAsia="宋体" w:hAnsi="Times New Roman" w:cs="Times New Roman"/>
          <w:color w:val="auto"/>
          <w:kern w:val="0"/>
          <w:sz w:val="24"/>
          <w:szCs w:val="24"/>
          <w:lang w:val="en"/>
        </w:rPr>
        <w:t>Amazon.com</w:t>
      </w:r>
      <w:r>
        <w:rPr>
          <w:rFonts w:ascii="宋体" w:eastAsia="宋体" w:hAnsi="宋体" w:cs="宋体" w:hint="eastAsia"/>
          <w:color w:val="auto"/>
          <w:kern w:val="0"/>
          <w:sz w:val="24"/>
          <w:szCs w:val="24"/>
          <w:lang w:val="en"/>
        </w:rPr>
        <w:t>上的客户隐私和安全信息的地址：</w:t>
      </w:r>
    </w:p>
    <w:p w14:paraId="60116578"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&lt;http://www.amazon.com/exec/obidos/tg/browse/-/551434/104-0801289-6225502&gt;</w:t>
      </w:r>
    </w:p>
    <w:p w14:paraId="166EA12F" w14:textId="77777777" w:rsidR="00660D9B" w:rsidRDefault="00292472">
      <w:pPr>
        <w:widowControl/>
        <w:spacing w:afterLines="40" w:after="96"/>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而我们需将其简化为：</w:t>
      </w:r>
    </w:p>
    <w:p w14:paraId="2D2A53D4"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Amazon.com. </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Privacy and Security.</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22 May 2006 &lt;http://www.amazon.com/&gt;. Path: Help; Privacy &amp; Security.</w:t>
      </w:r>
    </w:p>
    <w:p w14:paraId="4BDEB7FE" w14:textId="77777777" w:rsidR="00660D9B" w:rsidRDefault="00292472">
      <w:pPr>
        <w:pStyle w:val="a3"/>
        <w:numPr>
          <w:ilvl w:val="1"/>
          <w:numId w:val="7"/>
        </w:numPr>
        <w:tabs>
          <w:tab w:val="clear" w:pos="840"/>
          <w:tab w:val="left" w:pos="540"/>
        </w:tabs>
        <w:ind w:left="420"/>
        <w:rPr>
          <w:rFonts w:ascii="宋体" w:eastAsia="宋体" w:hAnsi="宋体" w:cs="宋体"/>
          <w:b/>
          <w:color w:val="auto"/>
          <w:szCs w:val="24"/>
        </w:rPr>
      </w:pPr>
      <w:bookmarkStart w:id="163" w:name="_Toc156616426"/>
      <w:bookmarkStart w:id="164" w:name="_Toc156463145"/>
      <w:r>
        <w:rPr>
          <w:rFonts w:ascii="宋体" w:eastAsia="宋体" w:hAnsi="宋体" w:cs="宋体" w:hint="eastAsia"/>
          <w:b/>
          <w:color w:val="auto"/>
          <w:szCs w:val="24"/>
        </w:rPr>
        <w:t>引用单个网页</w:t>
      </w:r>
      <w:r>
        <w:rPr>
          <w:rFonts w:ascii="宋体" w:eastAsia="宋体" w:hAnsi="宋体" w:cs="宋体" w:hint="eastAsia"/>
          <w:b/>
          <w:color w:val="auto"/>
          <w:szCs w:val="24"/>
          <w:lang w:val="en"/>
        </w:rPr>
        <w:t>（</w:t>
      </w:r>
      <w:r>
        <w:rPr>
          <w:rFonts w:ascii="Times New Roman" w:eastAsia="宋体" w:hAnsi="Times New Roman" w:cs="Times New Roman"/>
          <w:b/>
          <w:color w:val="auto"/>
          <w:szCs w:val="24"/>
        </w:rPr>
        <w:t>A Page on a Web Site</w:t>
      </w:r>
      <w:r>
        <w:rPr>
          <w:rFonts w:ascii="宋体" w:eastAsia="宋体" w:hAnsi="宋体" w:cs="宋体" w:hint="eastAsia"/>
          <w:b/>
          <w:color w:val="auto"/>
          <w:szCs w:val="24"/>
          <w:lang w:val="en"/>
        </w:rPr>
        <w:t>）</w:t>
      </w:r>
      <w:bookmarkEnd w:id="163"/>
      <w:bookmarkEnd w:id="164"/>
    </w:p>
    <w:p w14:paraId="3A456C28"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对于网站上的单个页面，如可能，应列出作者或其化名，后附上上述的整个网站的信息。必须保证你所给出的URL直接指向你所引用的特定页面或条目或以系列作品集的主页。</w:t>
      </w:r>
    </w:p>
    <w:p w14:paraId="14530F0E"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lastRenderedPageBreak/>
        <w:t xml:space="preserve">Caret. </w:t>
      </w:r>
      <w:r>
        <w:rPr>
          <w:rFonts w:ascii="Times New Roman" w:eastAsia="宋体" w:hAnsi="Times New Roman" w:cs="Times New Roman"/>
          <w:i/>
          <w:iCs/>
          <w:color w:val="auto"/>
          <w:kern w:val="0"/>
          <w:sz w:val="24"/>
          <w:szCs w:val="24"/>
          <w:lang w:val="en"/>
        </w:rPr>
        <w:t>Wikipedia: The Free Encyclopedia</w:t>
      </w:r>
      <w:r>
        <w:rPr>
          <w:rFonts w:ascii="Times New Roman" w:eastAsia="宋体" w:hAnsi="Times New Roman" w:cs="Times New Roman"/>
          <w:color w:val="auto"/>
          <w:kern w:val="0"/>
          <w:sz w:val="24"/>
          <w:szCs w:val="24"/>
          <w:lang w:val="en"/>
        </w:rPr>
        <w:t>. 28 April 2006. 10 May 2006 &lt;http://en.wikipedia.org/wiki/Caret&gt;.</w:t>
      </w:r>
    </w:p>
    <w:p w14:paraId="51753B5D"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proofErr w:type="spellStart"/>
      <w:r>
        <w:rPr>
          <w:rFonts w:ascii="Times New Roman" w:eastAsia="宋体" w:hAnsi="Times New Roman" w:cs="Times New Roman"/>
          <w:color w:val="auto"/>
          <w:kern w:val="0"/>
          <w:sz w:val="24"/>
          <w:szCs w:val="24"/>
          <w:lang w:val="en"/>
        </w:rPr>
        <w:t>Stolley</w:t>
      </w:r>
      <w:proofErr w:type="spellEnd"/>
      <w:r>
        <w:rPr>
          <w:rFonts w:ascii="Times New Roman" w:eastAsia="宋体" w:hAnsi="Times New Roman" w:cs="Times New Roman"/>
          <w:color w:val="auto"/>
          <w:kern w:val="0"/>
          <w:sz w:val="24"/>
          <w:szCs w:val="24"/>
          <w:lang w:val="en"/>
        </w:rPr>
        <w:t xml:space="preserve">, Karl. </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MLA Formatting and Style Guide.</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w:t>
      </w:r>
      <w:r>
        <w:rPr>
          <w:rFonts w:ascii="Times New Roman" w:eastAsia="宋体" w:hAnsi="Times New Roman" w:cs="Times New Roman"/>
          <w:i/>
          <w:iCs/>
          <w:color w:val="auto"/>
          <w:kern w:val="0"/>
          <w:sz w:val="24"/>
          <w:szCs w:val="24"/>
          <w:lang w:val="en"/>
        </w:rPr>
        <w:t>The OWL at Purdue</w:t>
      </w:r>
      <w:r>
        <w:rPr>
          <w:rFonts w:ascii="Times New Roman" w:eastAsia="宋体" w:hAnsi="Times New Roman" w:cs="Times New Roman"/>
          <w:color w:val="auto"/>
          <w:kern w:val="0"/>
          <w:sz w:val="24"/>
          <w:szCs w:val="24"/>
          <w:lang w:val="en"/>
        </w:rPr>
        <w:t>. 10 May 2006. Purdue University Writing Lab. 12 May 2006 &lt;http://owl.english.purdue.edu/owl/resource/557/01/&gt;.</w:t>
      </w:r>
    </w:p>
    <w:p w14:paraId="1973503B" w14:textId="77777777" w:rsidR="00660D9B" w:rsidRDefault="00292472">
      <w:pPr>
        <w:pStyle w:val="a3"/>
        <w:numPr>
          <w:ilvl w:val="1"/>
          <w:numId w:val="7"/>
        </w:numPr>
        <w:tabs>
          <w:tab w:val="clear" w:pos="840"/>
          <w:tab w:val="left" w:pos="540"/>
        </w:tabs>
        <w:ind w:left="420"/>
        <w:rPr>
          <w:rFonts w:ascii="宋体" w:eastAsia="宋体" w:hAnsi="宋体" w:cs="宋体"/>
          <w:b/>
          <w:color w:val="auto"/>
          <w:szCs w:val="24"/>
        </w:rPr>
      </w:pPr>
      <w:bookmarkStart w:id="165" w:name="_Toc156463146"/>
      <w:bookmarkStart w:id="166" w:name="_Toc156616427"/>
      <w:r>
        <w:rPr>
          <w:rFonts w:ascii="宋体" w:eastAsia="宋体" w:hAnsi="宋体" w:cs="宋体" w:hint="eastAsia"/>
          <w:b/>
          <w:color w:val="auto"/>
          <w:szCs w:val="24"/>
        </w:rPr>
        <w:t>引用网络杂志的文章</w:t>
      </w:r>
      <w:r>
        <w:rPr>
          <w:rFonts w:ascii="宋体" w:eastAsia="宋体" w:hAnsi="宋体" w:cs="宋体" w:hint="eastAsia"/>
          <w:b/>
          <w:color w:val="auto"/>
          <w:szCs w:val="24"/>
          <w:lang w:val="en"/>
        </w:rPr>
        <w:t>（</w:t>
      </w:r>
      <w:r>
        <w:rPr>
          <w:rFonts w:ascii="Times New Roman" w:eastAsia="宋体" w:hAnsi="Times New Roman" w:cs="Times New Roman"/>
          <w:b/>
          <w:color w:val="auto"/>
          <w:szCs w:val="24"/>
        </w:rPr>
        <w:t>An Article in a Web Magazine</w:t>
      </w:r>
      <w:r>
        <w:rPr>
          <w:rFonts w:ascii="宋体" w:eastAsia="宋体" w:hAnsi="宋体" w:cs="宋体" w:hint="eastAsia"/>
          <w:b/>
          <w:color w:val="auto"/>
          <w:szCs w:val="24"/>
          <w:lang w:val="en"/>
        </w:rPr>
        <w:t>）</w:t>
      </w:r>
      <w:bookmarkEnd w:id="165"/>
      <w:bookmarkEnd w:id="166"/>
    </w:p>
    <w:p w14:paraId="77D99B0E"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Author(s). </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Title of Article.</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w:t>
      </w:r>
      <w:r>
        <w:rPr>
          <w:rFonts w:ascii="Times New Roman" w:eastAsia="宋体" w:hAnsi="Times New Roman" w:cs="Times New Roman"/>
          <w:i/>
          <w:iCs/>
          <w:color w:val="auto"/>
          <w:kern w:val="0"/>
          <w:sz w:val="24"/>
          <w:szCs w:val="24"/>
          <w:lang w:val="en"/>
        </w:rPr>
        <w:t>Title of Online Publication</w:t>
      </w:r>
      <w:r>
        <w:rPr>
          <w:rFonts w:ascii="Times New Roman" w:eastAsia="宋体" w:hAnsi="Times New Roman" w:cs="Times New Roman"/>
          <w:color w:val="auto"/>
          <w:kern w:val="0"/>
          <w:sz w:val="24"/>
          <w:szCs w:val="24"/>
          <w:lang w:val="en"/>
        </w:rPr>
        <w:t>. Date of Publication. Date of Access &lt;electronic address&gt;.</w:t>
      </w:r>
    </w:p>
    <w:p w14:paraId="721E6E0E" w14:textId="77777777" w:rsidR="00660D9B" w:rsidRDefault="00292472">
      <w:pPr>
        <w:widowControl/>
        <w:spacing w:afterLines="40" w:after="96"/>
        <w:ind w:leftChars="250" w:left="1150" w:hangingChars="250" w:hanging="60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 xml:space="preserve">作者. </w:t>
      </w:r>
      <w:r>
        <w:rPr>
          <w:rFonts w:ascii="宋体" w:eastAsia="宋体" w:hAnsi="宋体" w:cs="宋体" w:hint="eastAsia"/>
          <w:color w:val="auto"/>
          <w:kern w:val="0"/>
          <w:sz w:val="24"/>
          <w:szCs w:val="24"/>
        </w:rPr>
        <w:t>“</w:t>
      </w:r>
      <w:r>
        <w:rPr>
          <w:rFonts w:ascii="宋体" w:eastAsia="宋体" w:hAnsi="宋体" w:cs="宋体" w:hint="eastAsia"/>
          <w:color w:val="auto"/>
          <w:kern w:val="0"/>
          <w:sz w:val="24"/>
          <w:szCs w:val="24"/>
          <w:lang w:val="en"/>
        </w:rPr>
        <w:t>文章名</w:t>
      </w:r>
      <w:r>
        <w:rPr>
          <w:rFonts w:ascii="宋体" w:eastAsia="宋体" w:hAnsi="宋体" w:cs="宋体" w:hint="eastAsia"/>
          <w:color w:val="auto"/>
          <w:kern w:val="0"/>
          <w:sz w:val="24"/>
          <w:szCs w:val="24"/>
        </w:rPr>
        <w:t>”</w:t>
      </w:r>
      <w:r>
        <w:rPr>
          <w:rFonts w:ascii="宋体" w:eastAsia="宋体" w:hAnsi="宋体" w:cs="宋体" w:hint="eastAsia"/>
          <w:color w:val="auto"/>
          <w:kern w:val="0"/>
          <w:sz w:val="24"/>
          <w:szCs w:val="24"/>
          <w:lang w:val="en"/>
        </w:rPr>
        <w:t>.</w:t>
      </w:r>
      <w:r>
        <w:rPr>
          <w:rFonts w:ascii="宋体" w:eastAsia="宋体" w:hAnsi="宋体" w:cs="宋体" w:hint="eastAsia"/>
          <w:i/>
          <w:iCs/>
          <w:color w:val="auto"/>
          <w:kern w:val="0"/>
          <w:sz w:val="24"/>
          <w:szCs w:val="24"/>
          <w:lang w:val="en"/>
        </w:rPr>
        <w:t>网络杂志名</w:t>
      </w:r>
      <w:r>
        <w:rPr>
          <w:rFonts w:ascii="宋体" w:eastAsia="宋体" w:hAnsi="宋体" w:cs="宋体" w:hint="eastAsia"/>
          <w:color w:val="auto"/>
          <w:kern w:val="0"/>
          <w:sz w:val="24"/>
          <w:szCs w:val="24"/>
          <w:lang w:val="en"/>
        </w:rPr>
        <w:t>.</w:t>
      </w:r>
      <w:r>
        <w:rPr>
          <w:rFonts w:ascii="宋体" w:eastAsia="宋体" w:hAnsi="宋体" w:cs="宋体" w:hint="eastAsia"/>
          <w:color w:val="auto"/>
          <w:kern w:val="0"/>
          <w:sz w:val="24"/>
          <w:szCs w:val="24"/>
        </w:rPr>
        <w:t>(斜体）</w:t>
      </w:r>
      <w:r>
        <w:rPr>
          <w:rFonts w:ascii="宋体" w:eastAsia="宋体" w:hAnsi="宋体" w:cs="宋体" w:hint="eastAsia"/>
          <w:color w:val="auto"/>
          <w:kern w:val="0"/>
          <w:sz w:val="24"/>
          <w:szCs w:val="24"/>
          <w:lang w:val="en"/>
        </w:rPr>
        <w:t xml:space="preserve"> 发表日期. 访问日期 &lt;电子地址&gt;.</w:t>
      </w:r>
    </w:p>
    <w:p w14:paraId="14710699" w14:textId="77777777" w:rsidR="00660D9B" w:rsidRDefault="00292472">
      <w:pPr>
        <w:widowControl/>
        <w:spacing w:afterLines="40" w:after="96"/>
        <w:ind w:firstLineChars="250" w:firstLine="60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例如：</w:t>
      </w:r>
    </w:p>
    <w:p w14:paraId="4F16EAA1"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Bernstein, Mark.</w:t>
      </w:r>
      <w:r>
        <w:rPr>
          <w:rFonts w:ascii="Times New Roman" w:eastAsia="宋体" w:hAnsi="Times New Roman" w:cs="Times New Roman"/>
          <w:color w:val="auto"/>
          <w:kern w:val="0"/>
          <w:sz w:val="24"/>
          <w:szCs w:val="24"/>
        </w:rPr>
        <w:t xml:space="preserve"> “</w:t>
      </w:r>
      <w:r>
        <w:rPr>
          <w:rFonts w:ascii="Times New Roman" w:eastAsia="宋体" w:hAnsi="Times New Roman" w:cs="Times New Roman"/>
          <w:color w:val="auto"/>
          <w:kern w:val="0"/>
          <w:sz w:val="24"/>
          <w:szCs w:val="24"/>
          <w:lang w:val="en"/>
        </w:rPr>
        <w:t xml:space="preserve">10 Tips on Writing </w:t>
      </w:r>
      <w:proofErr w:type="gramStart"/>
      <w:r>
        <w:rPr>
          <w:rFonts w:ascii="Times New Roman" w:eastAsia="宋体" w:hAnsi="Times New Roman" w:cs="Times New Roman"/>
          <w:color w:val="auto"/>
          <w:kern w:val="0"/>
          <w:sz w:val="24"/>
          <w:szCs w:val="24"/>
          <w:lang w:val="en"/>
        </w:rPr>
        <w:t>The</w:t>
      </w:r>
      <w:proofErr w:type="gramEnd"/>
      <w:r>
        <w:rPr>
          <w:rFonts w:ascii="Times New Roman" w:eastAsia="宋体" w:hAnsi="Times New Roman" w:cs="Times New Roman"/>
          <w:color w:val="auto"/>
          <w:kern w:val="0"/>
          <w:sz w:val="24"/>
          <w:szCs w:val="24"/>
          <w:lang w:val="en"/>
        </w:rPr>
        <w:t xml:space="preserve"> Living Web.</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w:t>
      </w:r>
      <w:r>
        <w:rPr>
          <w:rFonts w:ascii="Times New Roman" w:eastAsia="宋体" w:hAnsi="Times New Roman" w:cs="Times New Roman"/>
          <w:i/>
          <w:iCs/>
          <w:color w:val="auto"/>
          <w:kern w:val="0"/>
          <w:sz w:val="24"/>
          <w:szCs w:val="24"/>
          <w:lang w:val="en"/>
        </w:rPr>
        <w:t>A List Apart: For People Who Make Websites</w:t>
      </w:r>
      <w:r>
        <w:rPr>
          <w:rFonts w:ascii="Times New Roman" w:eastAsia="宋体" w:hAnsi="Times New Roman" w:cs="Times New Roman"/>
          <w:color w:val="auto"/>
          <w:kern w:val="0"/>
          <w:sz w:val="24"/>
          <w:szCs w:val="24"/>
          <w:lang w:val="en"/>
        </w:rPr>
        <w:t>. No. 149 (16 Aug. 2002). 4 May 2006 &lt;http://alistapart.com/articles/writeliving&gt;.</w:t>
      </w:r>
    </w:p>
    <w:p w14:paraId="3D341488" w14:textId="77777777" w:rsidR="00660D9B" w:rsidRDefault="00292472">
      <w:pPr>
        <w:pStyle w:val="a3"/>
        <w:numPr>
          <w:ilvl w:val="1"/>
          <w:numId w:val="7"/>
        </w:numPr>
        <w:tabs>
          <w:tab w:val="clear" w:pos="840"/>
          <w:tab w:val="left" w:pos="540"/>
        </w:tabs>
        <w:ind w:left="420"/>
        <w:rPr>
          <w:rFonts w:ascii="宋体" w:eastAsia="宋体" w:hAnsi="宋体" w:cs="宋体"/>
          <w:b/>
          <w:color w:val="auto"/>
          <w:szCs w:val="24"/>
        </w:rPr>
      </w:pPr>
      <w:bookmarkStart w:id="167" w:name="_Toc156616428"/>
      <w:bookmarkStart w:id="168" w:name="_Toc156463147"/>
      <w:r>
        <w:rPr>
          <w:rFonts w:ascii="宋体" w:eastAsia="宋体" w:hAnsi="宋体" w:cs="宋体" w:hint="eastAsia"/>
          <w:b/>
          <w:color w:val="auto"/>
          <w:szCs w:val="24"/>
        </w:rPr>
        <w:t>引用网络学术期刊的文章</w:t>
      </w:r>
      <w:r>
        <w:rPr>
          <w:rFonts w:ascii="宋体" w:eastAsia="宋体" w:hAnsi="宋体" w:cs="宋体" w:hint="eastAsia"/>
          <w:b/>
          <w:color w:val="auto"/>
          <w:szCs w:val="24"/>
          <w:lang w:val="en"/>
        </w:rPr>
        <w:t>（</w:t>
      </w:r>
      <w:r>
        <w:rPr>
          <w:rFonts w:ascii="Times New Roman" w:eastAsia="宋体" w:hAnsi="Times New Roman" w:cs="Times New Roman"/>
          <w:b/>
          <w:color w:val="auto"/>
          <w:szCs w:val="24"/>
        </w:rPr>
        <w:t>An Article in an Online Scholarly Journal</w:t>
      </w:r>
      <w:r>
        <w:rPr>
          <w:rFonts w:ascii="宋体" w:eastAsia="宋体" w:hAnsi="宋体" w:cs="宋体" w:hint="eastAsia"/>
          <w:b/>
          <w:color w:val="auto"/>
          <w:szCs w:val="24"/>
          <w:lang w:val="en"/>
        </w:rPr>
        <w:t>）</w:t>
      </w:r>
      <w:bookmarkEnd w:id="167"/>
      <w:bookmarkEnd w:id="168"/>
    </w:p>
    <w:p w14:paraId="12046A6B" w14:textId="77777777" w:rsidR="00660D9B" w:rsidRDefault="00292472">
      <w:pPr>
        <w:widowControl/>
        <w:spacing w:afterLines="40" w:after="96"/>
        <w:ind w:firstLineChars="300" w:firstLine="72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网络学术期刊与网络杂志的处理方式不同。第一，如可能，应尽量列出其卷号和期号信息；同时，一些电子期刊和杂志如提供了段落和页码信息，也应将其列出。例</w:t>
      </w:r>
      <w:r>
        <w:rPr>
          <w:rFonts w:ascii="宋体" w:eastAsia="宋体" w:hAnsi="宋体" w:cs="宋体" w:hint="eastAsia"/>
          <w:color w:val="auto"/>
          <w:kern w:val="0"/>
          <w:sz w:val="24"/>
          <w:szCs w:val="24"/>
        </w:rPr>
        <w:t>如</w:t>
      </w:r>
      <w:r>
        <w:rPr>
          <w:rFonts w:ascii="宋体" w:eastAsia="宋体" w:hAnsi="宋体" w:cs="宋体" w:hint="eastAsia"/>
          <w:color w:val="auto"/>
          <w:kern w:val="0"/>
          <w:sz w:val="24"/>
          <w:szCs w:val="24"/>
          <w:lang w:val="en"/>
        </w:rPr>
        <w:t>：</w:t>
      </w:r>
    </w:p>
    <w:p w14:paraId="4E734983" w14:textId="77777777" w:rsidR="00660D9B" w:rsidRDefault="00292472">
      <w:pPr>
        <w:widowControl/>
        <w:spacing w:afterLines="40" w:after="96"/>
        <w:ind w:leftChars="250" w:left="1150" w:hangingChars="250" w:hanging="600"/>
        <w:rPr>
          <w:rFonts w:ascii="宋体" w:eastAsia="宋体" w:hAnsi="宋体" w:cs="宋体"/>
          <w:color w:val="auto"/>
          <w:kern w:val="0"/>
          <w:sz w:val="24"/>
          <w:szCs w:val="24"/>
          <w:lang w:val="en"/>
        </w:rPr>
      </w:pPr>
      <w:proofErr w:type="spellStart"/>
      <w:r>
        <w:rPr>
          <w:rFonts w:ascii="Times New Roman" w:eastAsia="宋体" w:hAnsi="Times New Roman" w:cs="Times New Roman"/>
          <w:color w:val="auto"/>
          <w:kern w:val="0"/>
          <w:sz w:val="24"/>
          <w:szCs w:val="24"/>
          <w:lang w:val="en"/>
        </w:rPr>
        <w:t>Wheelis</w:t>
      </w:r>
      <w:proofErr w:type="spellEnd"/>
      <w:r>
        <w:rPr>
          <w:rFonts w:ascii="Times New Roman" w:eastAsia="宋体" w:hAnsi="Times New Roman" w:cs="Times New Roman"/>
          <w:color w:val="auto"/>
          <w:kern w:val="0"/>
          <w:sz w:val="24"/>
          <w:szCs w:val="24"/>
          <w:lang w:val="en"/>
        </w:rPr>
        <w:t xml:space="preserve">, Mark. </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Investigating Disease Outbreaks Under a Protocol to the Biological and Toxin Weapons Convention.</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w:t>
      </w:r>
      <w:r>
        <w:rPr>
          <w:rFonts w:ascii="Times New Roman" w:eastAsia="宋体" w:hAnsi="Times New Roman" w:cs="Times New Roman"/>
          <w:i/>
          <w:iCs/>
          <w:color w:val="auto"/>
          <w:kern w:val="0"/>
          <w:sz w:val="24"/>
          <w:szCs w:val="24"/>
          <w:lang w:val="en"/>
        </w:rPr>
        <w:t>Emerging Infectious Diseases</w:t>
      </w:r>
      <w:r>
        <w:rPr>
          <w:rFonts w:ascii="Times New Roman" w:eastAsia="宋体" w:hAnsi="Times New Roman" w:cs="Times New Roman"/>
          <w:color w:val="auto"/>
          <w:kern w:val="0"/>
          <w:sz w:val="24"/>
          <w:szCs w:val="24"/>
          <w:lang w:val="en"/>
        </w:rPr>
        <w:t xml:space="preserve"> 6.6 (2000): 33 pars. 8 May 2006 &lt;http://www.cdc.gov/ncidod/eid/vol6no6/wheelis.htm&gt;.</w:t>
      </w:r>
    </w:p>
    <w:p w14:paraId="37D7FABC" w14:textId="77777777" w:rsidR="00660D9B" w:rsidRDefault="00292472">
      <w:pPr>
        <w:pStyle w:val="a3"/>
        <w:numPr>
          <w:ilvl w:val="1"/>
          <w:numId w:val="7"/>
        </w:numPr>
        <w:tabs>
          <w:tab w:val="clear" w:pos="840"/>
          <w:tab w:val="left" w:pos="540"/>
        </w:tabs>
        <w:ind w:left="420"/>
        <w:rPr>
          <w:rFonts w:ascii="宋体" w:eastAsia="宋体" w:hAnsi="宋体" w:cs="宋体"/>
          <w:b/>
          <w:color w:val="auto"/>
          <w:szCs w:val="24"/>
        </w:rPr>
      </w:pPr>
      <w:bookmarkStart w:id="169" w:name="_Toc156616429"/>
      <w:bookmarkStart w:id="170" w:name="_Toc156463148"/>
      <w:r>
        <w:rPr>
          <w:rFonts w:ascii="宋体" w:eastAsia="宋体" w:hAnsi="宋体" w:cs="宋体" w:hint="eastAsia"/>
          <w:b/>
          <w:color w:val="auto"/>
          <w:szCs w:val="24"/>
        </w:rPr>
        <w:t>引用网络数据库的文章</w:t>
      </w:r>
      <w:r>
        <w:rPr>
          <w:rFonts w:ascii="宋体" w:eastAsia="宋体" w:hAnsi="宋体" w:cs="宋体" w:hint="eastAsia"/>
          <w:b/>
          <w:color w:val="auto"/>
          <w:szCs w:val="24"/>
          <w:lang w:val="en"/>
        </w:rPr>
        <w:t>（</w:t>
      </w:r>
      <w:r>
        <w:rPr>
          <w:rFonts w:ascii="Times New Roman" w:eastAsia="宋体" w:hAnsi="Times New Roman" w:cs="Times New Roman"/>
          <w:b/>
          <w:color w:val="auto"/>
          <w:szCs w:val="24"/>
        </w:rPr>
        <w:t>An Article from an Electronic Subscription Service</w:t>
      </w:r>
      <w:r>
        <w:rPr>
          <w:rFonts w:ascii="宋体" w:eastAsia="宋体" w:hAnsi="宋体" w:cs="宋体" w:hint="eastAsia"/>
          <w:b/>
          <w:color w:val="auto"/>
          <w:szCs w:val="24"/>
          <w:lang w:val="en"/>
        </w:rPr>
        <w:t>）</w:t>
      </w:r>
      <w:bookmarkEnd w:id="169"/>
      <w:bookmarkEnd w:id="170"/>
    </w:p>
    <w:p w14:paraId="73BAD775"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当通过电子订阅服务（如，数据库或图书馆订阅的电子期刊）引用文献时，先按引用期刊的形式（作者，文章名，其刊名，卷号，日期，页码信息）来对其进行引用，后加数据库或所订阅的期刊名、你所获取内容的图书馆名（注：要包含图书馆所在城市或州的信息）、再加访问日期。如地址中有服务主页的信息，应列出。不要列出文章的URL，因为此地多是不可开放式访问的。例</w:t>
      </w:r>
      <w:r>
        <w:rPr>
          <w:rFonts w:ascii="宋体" w:eastAsia="宋体" w:hAnsi="宋体" w:cs="宋体" w:hint="eastAsia"/>
          <w:color w:val="auto"/>
          <w:kern w:val="0"/>
          <w:sz w:val="24"/>
          <w:szCs w:val="24"/>
        </w:rPr>
        <w:t>如</w:t>
      </w:r>
      <w:r>
        <w:rPr>
          <w:rFonts w:ascii="宋体" w:eastAsia="宋体" w:hAnsi="宋体" w:cs="宋体" w:hint="eastAsia"/>
          <w:color w:val="auto"/>
          <w:kern w:val="0"/>
          <w:sz w:val="24"/>
          <w:szCs w:val="24"/>
          <w:lang w:val="en"/>
        </w:rPr>
        <w:t>：</w:t>
      </w:r>
    </w:p>
    <w:p w14:paraId="61E8A98D"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proofErr w:type="spellStart"/>
      <w:r>
        <w:rPr>
          <w:rFonts w:ascii="Times New Roman" w:eastAsia="宋体" w:hAnsi="Times New Roman" w:cs="Times New Roman"/>
          <w:color w:val="auto"/>
          <w:kern w:val="0"/>
          <w:sz w:val="24"/>
          <w:szCs w:val="24"/>
          <w:lang w:val="en"/>
        </w:rPr>
        <w:t>Grabe</w:t>
      </w:r>
      <w:proofErr w:type="spellEnd"/>
      <w:r>
        <w:rPr>
          <w:rFonts w:ascii="Times New Roman" w:eastAsia="宋体" w:hAnsi="Times New Roman" w:cs="Times New Roman"/>
          <w:color w:val="auto"/>
          <w:kern w:val="0"/>
          <w:sz w:val="24"/>
          <w:szCs w:val="24"/>
          <w:lang w:val="en"/>
        </w:rPr>
        <w:t xml:space="preserve">, Mark. </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Voluntary Use of Online Lecture Notes: Correlates of Note Use and Note Use as an Alternative to Class Attendance.</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w:t>
      </w:r>
      <w:r>
        <w:rPr>
          <w:rFonts w:ascii="Times New Roman" w:eastAsia="宋体" w:hAnsi="Times New Roman" w:cs="Times New Roman"/>
          <w:i/>
          <w:iCs/>
          <w:color w:val="auto"/>
          <w:kern w:val="0"/>
          <w:sz w:val="24"/>
          <w:szCs w:val="24"/>
          <w:lang w:val="en"/>
        </w:rPr>
        <w:t>Computers and Education</w:t>
      </w:r>
      <w:r>
        <w:rPr>
          <w:rFonts w:ascii="Times New Roman" w:eastAsia="宋体" w:hAnsi="Times New Roman" w:cs="Times New Roman"/>
          <w:color w:val="auto"/>
          <w:kern w:val="0"/>
          <w:sz w:val="24"/>
          <w:szCs w:val="24"/>
          <w:lang w:val="en"/>
        </w:rPr>
        <w:t xml:space="preserve"> 44 (2005): 409-21. ScienceDirect. Purdue U Lib., West Lafayette, IN. 28 May 2006 &lt;http://www.sciencedirect.com/&gt;.</w:t>
      </w:r>
    </w:p>
    <w:p w14:paraId="35BD5E6A" w14:textId="77777777" w:rsidR="00660D9B" w:rsidRDefault="00292472">
      <w:pPr>
        <w:widowControl/>
        <w:spacing w:afterLines="40" w:after="96"/>
        <w:ind w:firstLineChars="200" w:firstLine="48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t>通用的引用格式如下：</w:t>
      </w:r>
    </w:p>
    <w:p w14:paraId="3CDBDA54"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lang w:val="en"/>
        </w:rPr>
        <w:t xml:space="preserve">Author. </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Title of Article.</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w:t>
      </w:r>
      <w:r>
        <w:rPr>
          <w:rFonts w:ascii="Times New Roman" w:eastAsia="宋体" w:hAnsi="Times New Roman" w:cs="Times New Roman"/>
          <w:i/>
          <w:iCs/>
          <w:color w:val="auto"/>
          <w:kern w:val="0"/>
          <w:sz w:val="24"/>
          <w:szCs w:val="24"/>
          <w:lang w:val="en"/>
        </w:rPr>
        <w:t>Periodical Name</w:t>
      </w:r>
      <w:r>
        <w:rPr>
          <w:rFonts w:ascii="Times New Roman" w:eastAsia="宋体" w:hAnsi="Times New Roman" w:cs="Times New Roman"/>
          <w:color w:val="auto"/>
          <w:kern w:val="0"/>
          <w:sz w:val="24"/>
          <w:szCs w:val="24"/>
          <w:lang w:val="en"/>
        </w:rPr>
        <w:t xml:space="preserve"> Volume Number (if necessary) Publication Date: page number-page number. Database name. Service name. Library Name, City, State. Date of access &lt;electronic address of the database&gt;.</w:t>
      </w:r>
    </w:p>
    <w:p w14:paraId="5953AFD7" w14:textId="77777777" w:rsidR="00660D9B" w:rsidRDefault="00292472">
      <w:pPr>
        <w:widowControl/>
        <w:spacing w:afterLines="40" w:after="96"/>
        <w:ind w:leftChars="250" w:left="1150" w:hangingChars="250" w:hanging="600"/>
        <w:rPr>
          <w:rFonts w:ascii="宋体" w:eastAsia="宋体" w:hAnsi="宋体" w:cs="宋体"/>
          <w:color w:val="auto"/>
          <w:kern w:val="0"/>
          <w:sz w:val="24"/>
          <w:szCs w:val="24"/>
          <w:lang w:val="en"/>
        </w:rPr>
      </w:pPr>
      <w:r>
        <w:rPr>
          <w:rFonts w:ascii="宋体" w:eastAsia="宋体" w:hAnsi="宋体" w:cs="宋体" w:hint="eastAsia"/>
          <w:color w:val="auto"/>
          <w:kern w:val="0"/>
          <w:sz w:val="24"/>
          <w:szCs w:val="24"/>
          <w:lang w:val="en"/>
        </w:rPr>
        <w:lastRenderedPageBreak/>
        <w:t xml:space="preserve">作者. </w:t>
      </w:r>
      <w:r>
        <w:rPr>
          <w:rFonts w:ascii="宋体" w:eastAsia="宋体" w:hAnsi="宋体" w:cs="宋体" w:hint="eastAsia"/>
          <w:color w:val="auto"/>
          <w:kern w:val="0"/>
          <w:sz w:val="24"/>
          <w:szCs w:val="24"/>
        </w:rPr>
        <w:t>“</w:t>
      </w:r>
      <w:r>
        <w:rPr>
          <w:rFonts w:ascii="宋体" w:eastAsia="宋体" w:hAnsi="宋体" w:cs="宋体" w:hint="eastAsia"/>
          <w:color w:val="auto"/>
          <w:kern w:val="0"/>
          <w:sz w:val="24"/>
          <w:szCs w:val="24"/>
          <w:lang w:val="en"/>
        </w:rPr>
        <w:t>文章名.</w:t>
      </w:r>
      <w:r>
        <w:rPr>
          <w:rFonts w:ascii="宋体" w:eastAsia="宋体" w:hAnsi="宋体" w:cs="宋体" w:hint="eastAsia"/>
          <w:color w:val="auto"/>
          <w:kern w:val="0"/>
          <w:sz w:val="24"/>
          <w:szCs w:val="24"/>
        </w:rPr>
        <w:t>”</w:t>
      </w:r>
      <w:r>
        <w:rPr>
          <w:rFonts w:ascii="宋体" w:eastAsia="宋体" w:hAnsi="宋体" w:cs="宋体" w:hint="eastAsia"/>
          <w:color w:val="auto"/>
          <w:kern w:val="0"/>
          <w:sz w:val="24"/>
          <w:szCs w:val="24"/>
          <w:lang w:val="en"/>
        </w:rPr>
        <w:t xml:space="preserve"> </w:t>
      </w:r>
      <w:r>
        <w:rPr>
          <w:rFonts w:ascii="宋体" w:eastAsia="宋体" w:hAnsi="宋体" w:cs="宋体" w:hint="eastAsia"/>
          <w:i/>
          <w:iCs/>
          <w:color w:val="auto"/>
          <w:kern w:val="0"/>
          <w:sz w:val="24"/>
          <w:szCs w:val="24"/>
          <w:lang w:val="en"/>
        </w:rPr>
        <w:t>杂志名</w:t>
      </w:r>
      <w:r>
        <w:rPr>
          <w:rFonts w:ascii="宋体" w:eastAsia="宋体" w:hAnsi="宋体" w:cs="宋体" w:hint="eastAsia"/>
          <w:i/>
          <w:iCs/>
          <w:color w:val="auto"/>
          <w:kern w:val="0"/>
          <w:sz w:val="24"/>
          <w:szCs w:val="24"/>
        </w:rPr>
        <w:t>(斜体）</w:t>
      </w:r>
      <w:r>
        <w:rPr>
          <w:rFonts w:ascii="宋体" w:eastAsia="宋体" w:hAnsi="宋体" w:cs="宋体" w:hint="eastAsia"/>
          <w:color w:val="auto"/>
          <w:kern w:val="0"/>
          <w:sz w:val="24"/>
          <w:szCs w:val="24"/>
          <w:lang w:val="en"/>
        </w:rPr>
        <w:t xml:space="preserve"> 卷号 (如可能) 出版日期: 页码-页码. 数据库名. 服务名. 图书馆名, 城市名, 州名. 访问日期 &lt;数据库的电子地址 &gt;.</w:t>
      </w:r>
    </w:p>
    <w:p w14:paraId="7A8DB773" w14:textId="77777777" w:rsidR="00660D9B" w:rsidRDefault="00292472">
      <w:pPr>
        <w:pStyle w:val="a3"/>
        <w:numPr>
          <w:ilvl w:val="1"/>
          <w:numId w:val="7"/>
        </w:numPr>
        <w:tabs>
          <w:tab w:val="clear" w:pos="840"/>
          <w:tab w:val="left" w:pos="540"/>
        </w:tabs>
        <w:ind w:left="420"/>
        <w:rPr>
          <w:rFonts w:ascii="宋体" w:eastAsia="宋体" w:hAnsi="宋体" w:cs="宋体"/>
          <w:b/>
          <w:color w:val="auto"/>
          <w:szCs w:val="24"/>
        </w:rPr>
      </w:pPr>
      <w:bookmarkStart w:id="171" w:name="_Toc156463149"/>
      <w:bookmarkStart w:id="172" w:name="_Toc156616430"/>
      <w:r>
        <w:rPr>
          <w:rFonts w:ascii="宋体" w:eastAsia="宋体" w:hAnsi="宋体" w:cs="宋体" w:hint="eastAsia"/>
          <w:b/>
          <w:color w:val="auto"/>
          <w:szCs w:val="24"/>
        </w:rPr>
        <w:t>引用光盘数据库的文章</w:t>
      </w:r>
      <w:r>
        <w:rPr>
          <w:rFonts w:ascii="宋体" w:eastAsia="宋体" w:hAnsi="宋体" w:cs="宋体" w:hint="eastAsia"/>
          <w:b/>
          <w:color w:val="auto"/>
          <w:szCs w:val="24"/>
          <w:lang w:val="en"/>
        </w:rPr>
        <w:t>（</w:t>
      </w:r>
      <w:r>
        <w:rPr>
          <w:rFonts w:ascii="Times New Roman" w:eastAsia="宋体" w:hAnsi="Times New Roman" w:cs="Times New Roman"/>
          <w:b/>
          <w:color w:val="auto"/>
          <w:szCs w:val="24"/>
        </w:rPr>
        <w:t>Article in a Database on CD-ROM</w:t>
      </w:r>
      <w:r>
        <w:rPr>
          <w:rFonts w:ascii="宋体" w:eastAsia="宋体" w:hAnsi="宋体" w:cs="宋体" w:hint="eastAsia"/>
          <w:b/>
          <w:color w:val="auto"/>
          <w:szCs w:val="24"/>
          <w:lang w:val="en"/>
        </w:rPr>
        <w:t>）</w:t>
      </w:r>
      <w:bookmarkEnd w:id="171"/>
      <w:bookmarkEnd w:id="172"/>
    </w:p>
    <w:p w14:paraId="29C3A9A5" w14:textId="77777777" w:rsidR="00660D9B" w:rsidRDefault="00292472">
      <w:pPr>
        <w:widowControl/>
        <w:spacing w:afterLines="40" w:after="96"/>
        <w:ind w:leftChars="250" w:left="1150" w:hangingChars="250" w:hanging="600"/>
        <w:rPr>
          <w:rFonts w:ascii="Times New Roman" w:eastAsia="宋体" w:hAnsi="Times New Roman" w:cs="Times New Roman"/>
          <w:color w:val="auto"/>
          <w:kern w:val="0"/>
          <w:sz w:val="24"/>
          <w:szCs w:val="24"/>
          <w:lang w:val="en"/>
        </w:rPr>
      </w:pP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World War II.</w:t>
      </w:r>
      <w:r>
        <w:rPr>
          <w:rFonts w:ascii="Times New Roman" w:eastAsia="宋体" w:hAnsi="Times New Roman" w:cs="Times New Roman"/>
          <w:color w:val="auto"/>
          <w:kern w:val="0"/>
          <w:sz w:val="24"/>
          <w:szCs w:val="24"/>
        </w:rPr>
        <w:t>”</w:t>
      </w:r>
      <w:r>
        <w:rPr>
          <w:rFonts w:ascii="Times New Roman" w:eastAsia="宋体" w:hAnsi="Times New Roman" w:cs="Times New Roman"/>
          <w:color w:val="auto"/>
          <w:kern w:val="0"/>
          <w:sz w:val="24"/>
          <w:szCs w:val="24"/>
          <w:lang w:val="en"/>
        </w:rPr>
        <w:t xml:space="preserve"> </w:t>
      </w:r>
      <w:r>
        <w:rPr>
          <w:rFonts w:ascii="Times New Roman" w:eastAsia="宋体" w:hAnsi="Times New Roman" w:cs="Times New Roman"/>
          <w:i/>
          <w:iCs/>
          <w:color w:val="auto"/>
          <w:kern w:val="0"/>
          <w:sz w:val="24"/>
          <w:szCs w:val="24"/>
          <w:lang w:val="en"/>
        </w:rPr>
        <w:t>Encarta</w:t>
      </w:r>
      <w:r>
        <w:rPr>
          <w:rFonts w:ascii="Times New Roman" w:eastAsia="宋体" w:hAnsi="Times New Roman" w:cs="Times New Roman"/>
          <w:color w:val="auto"/>
          <w:kern w:val="0"/>
          <w:sz w:val="24"/>
          <w:szCs w:val="24"/>
          <w:lang w:val="en"/>
        </w:rPr>
        <w:t xml:space="preserve">. CD-ROM. Seattle: Microsoft, 1999.  </w:t>
      </w:r>
    </w:p>
    <w:p w14:paraId="524FE3F3" w14:textId="77777777" w:rsidR="00660D9B" w:rsidRDefault="00660D9B">
      <w:pPr>
        <w:widowControl/>
        <w:spacing w:afterLines="40" w:after="96"/>
        <w:ind w:leftChars="250" w:left="1100" w:hangingChars="250" w:hanging="550"/>
        <w:rPr>
          <w:rFonts w:ascii="Times New Roman" w:eastAsia="宋体" w:hAnsi="Times New Roman" w:cs="Times New Roman"/>
          <w:color w:val="auto"/>
          <w:kern w:val="0"/>
          <w:lang w:val="en"/>
        </w:rPr>
      </w:pPr>
    </w:p>
    <w:p w14:paraId="5DE8C647" w14:textId="77777777" w:rsidR="00660D9B" w:rsidRDefault="00292472">
      <w:pPr>
        <w:pStyle w:val="2"/>
        <w:keepNext w:val="0"/>
        <w:widowControl/>
        <w:tabs>
          <w:tab w:val="left" w:pos="540"/>
        </w:tabs>
        <w:spacing w:afterLines="40" w:after="96"/>
        <w:rPr>
          <w:rFonts w:ascii="宋体" w:eastAsia="宋体" w:hAnsi="宋体" w:cs="宋体"/>
          <w:color w:val="auto"/>
          <w:sz w:val="28"/>
          <w:szCs w:val="28"/>
          <w:lang w:val="en"/>
        </w:rPr>
      </w:pPr>
      <w:r>
        <w:rPr>
          <w:rFonts w:ascii="宋体" w:eastAsia="宋体" w:hAnsi="宋体" w:cs="宋体"/>
          <w:color w:val="auto"/>
          <w:sz w:val="28"/>
          <w:szCs w:val="28"/>
        </w:rPr>
        <w:t>二、中文</w:t>
      </w:r>
      <w:r>
        <w:rPr>
          <w:rFonts w:ascii="宋体" w:eastAsia="宋体" w:hAnsi="宋体" w:cs="宋体" w:hint="eastAsia"/>
          <w:color w:val="auto"/>
          <w:sz w:val="28"/>
          <w:szCs w:val="28"/>
        </w:rPr>
        <w:t>来源</w:t>
      </w:r>
      <w:r>
        <w:rPr>
          <w:rFonts w:ascii="宋体" w:eastAsia="宋体" w:hAnsi="宋体" w:cs="宋体"/>
          <w:color w:val="auto"/>
          <w:sz w:val="28"/>
          <w:szCs w:val="28"/>
        </w:rPr>
        <w:t>参考文献格式</w:t>
      </w:r>
    </w:p>
    <w:p w14:paraId="460B8C4D" w14:textId="77777777" w:rsidR="00660D9B" w:rsidRDefault="00292472">
      <w:pPr>
        <w:snapToGrid/>
        <w:spacing w:before="120" w:after="120" w:line="410" w:lineRule="auto"/>
        <w:ind w:firstLineChars="200" w:firstLine="480"/>
        <w:rPr>
          <w:rFonts w:ascii="宋体" w:eastAsia="宋体" w:hAnsi="宋体" w:cs="宋体"/>
          <w:b/>
          <w:color w:val="auto"/>
          <w:sz w:val="24"/>
        </w:rPr>
      </w:pPr>
      <w:r>
        <w:rPr>
          <w:rFonts w:ascii="宋体" w:eastAsia="宋体" w:hAnsi="宋体" w:cs="宋体" w:hint="eastAsia"/>
          <w:color w:val="auto"/>
          <w:kern w:val="0"/>
          <w:sz w:val="24"/>
          <w:szCs w:val="24"/>
        </w:rPr>
        <w:t>1.</w:t>
      </w:r>
      <w:r>
        <w:rPr>
          <w:rFonts w:ascii="宋体" w:eastAsia="宋体" w:hAnsi="宋体" w:cs="宋体"/>
          <w:b/>
          <w:color w:val="auto"/>
          <w:sz w:val="24"/>
        </w:rPr>
        <w:t>文内引用</w:t>
      </w:r>
    </w:p>
    <w:p w14:paraId="44123F23" w14:textId="77777777" w:rsidR="00660D9B" w:rsidRDefault="00292472">
      <w:pPr>
        <w:snapToGrid/>
        <w:spacing w:before="120" w:after="120" w:line="410" w:lineRule="auto"/>
        <w:ind w:firstLineChars="200" w:firstLine="480"/>
        <w:rPr>
          <w:rFonts w:ascii="宋体" w:eastAsia="宋体" w:hAnsi="宋体" w:cs="宋体"/>
          <w:bCs/>
          <w:color w:val="auto"/>
          <w:sz w:val="24"/>
        </w:rPr>
      </w:pPr>
      <w:r>
        <w:rPr>
          <w:rFonts w:ascii="宋体" w:eastAsia="宋体" w:hAnsi="宋体" w:cs="宋体" w:hint="eastAsia"/>
          <w:bCs/>
          <w:color w:val="auto"/>
          <w:sz w:val="24"/>
        </w:rPr>
        <w:t>总体原则：文内引用原则保持与MLA一致，中文作者的引用采用：姓的拼音+空格+页码的方式。一个作者的多部作品被引用情况参照前述MLA的标注方式。</w:t>
      </w:r>
    </w:p>
    <w:p w14:paraId="0B0D0167" w14:textId="77777777" w:rsidR="00660D9B" w:rsidRDefault="00292472">
      <w:pPr>
        <w:snapToGrid/>
        <w:spacing w:before="120" w:after="120" w:line="410" w:lineRule="auto"/>
        <w:ind w:firstLineChars="200" w:firstLine="482"/>
        <w:rPr>
          <w:rFonts w:ascii="宋体" w:eastAsia="宋体" w:hAnsi="宋体" w:cs="宋体"/>
          <w:b/>
          <w:color w:val="auto"/>
          <w:sz w:val="24"/>
        </w:rPr>
      </w:pPr>
      <w:r>
        <w:rPr>
          <w:rFonts w:ascii="宋体" w:eastAsia="宋体" w:hAnsi="宋体" w:cs="宋体" w:hint="eastAsia"/>
          <w:b/>
          <w:color w:val="auto"/>
          <w:sz w:val="24"/>
        </w:rPr>
        <w:t>2.</w:t>
      </w:r>
      <w:r>
        <w:rPr>
          <w:rFonts w:ascii="宋体" w:eastAsia="宋体" w:hAnsi="宋体" w:cs="宋体"/>
          <w:b/>
          <w:color w:val="auto"/>
          <w:sz w:val="24"/>
        </w:rPr>
        <w:t>文末参考</w:t>
      </w:r>
      <w:r>
        <w:rPr>
          <w:rFonts w:ascii="宋体" w:eastAsia="宋体" w:hAnsi="宋体" w:cs="宋体" w:hint="eastAsia"/>
          <w:b/>
          <w:color w:val="auto"/>
          <w:sz w:val="24"/>
        </w:rPr>
        <w:t>文献</w:t>
      </w:r>
      <w:r>
        <w:rPr>
          <w:rFonts w:ascii="宋体" w:eastAsia="宋体" w:hAnsi="宋体" w:cs="宋体"/>
          <w:b/>
          <w:color w:val="auto"/>
          <w:sz w:val="24"/>
        </w:rPr>
        <w:t>格式</w:t>
      </w:r>
    </w:p>
    <w:p w14:paraId="0CFB7E2C" w14:textId="77777777" w:rsidR="00660D9B" w:rsidRDefault="00292472">
      <w:pPr>
        <w:snapToGrid/>
        <w:spacing w:before="120" w:after="120" w:line="410" w:lineRule="auto"/>
        <w:ind w:left="440"/>
        <w:rPr>
          <w:rFonts w:ascii="宋体" w:eastAsia="宋体" w:hAnsi="宋体" w:cs="宋体"/>
          <w:color w:val="000000"/>
          <w:sz w:val="24"/>
          <w:szCs w:val="24"/>
        </w:rPr>
      </w:pPr>
      <w:r>
        <w:rPr>
          <w:rFonts w:ascii="宋体" w:eastAsia="宋体" w:hAnsi="宋体" w:cs="宋体" w:hint="eastAsia"/>
          <w:color w:val="000000"/>
          <w:sz w:val="24"/>
          <w:szCs w:val="24"/>
        </w:rPr>
        <w:t>总体原则：</w:t>
      </w:r>
    </w:p>
    <w:p w14:paraId="272428D7" w14:textId="77777777" w:rsidR="00660D9B" w:rsidRDefault="00292472">
      <w:pPr>
        <w:snapToGrid/>
        <w:spacing w:before="120" w:after="120" w:line="410" w:lineRule="auto"/>
        <w:ind w:left="440"/>
        <w:rPr>
          <w:rFonts w:ascii="宋体" w:eastAsia="宋体" w:hAnsi="宋体" w:cs="宋体"/>
          <w:color w:val="000000"/>
          <w:sz w:val="24"/>
          <w:szCs w:val="24"/>
        </w:rPr>
      </w:pPr>
      <w:r>
        <w:rPr>
          <w:rFonts w:ascii="微软雅黑" w:eastAsia="微软雅黑" w:hAnsi="微软雅黑" w:cs="微软雅黑" w:hint="eastAsia"/>
          <w:color w:val="000000"/>
          <w:sz w:val="24"/>
          <w:szCs w:val="24"/>
        </w:rPr>
        <w:t>●</w:t>
      </w:r>
      <w:r>
        <w:rPr>
          <w:rFonts w:ascii="宋体" w:eastAsia="宋体" w:hAnsi="宋体" w:cs="宋体" w:hint="eastAsia"/>
          <w:color w:val="000000"/>
          <w:sz w:val="24"/>
          <w:szCs w:val="24"/>
        </w:rPr>
        <w:t>中文文献按照作者姓氏拼音首字母次序排列，无需数字编号。</w:t>
      </w:r>
    </w:p>
    <w:p w14:paraId="313F8531" w14:textId="77777777" w:rsidR="00660D9B" w:rsidRDefault="00292472">
      <w:pPr>
        <w:snapToGrid/>
        <w:spacing w:before="120" w:after="120" w:line="410" w:lineRule="auto"/>
        <w:ind w:left="440"/>
        <w:rPr>
          <w:rFonts w:ascii="宋体" w:eastAsia="宋体" w:hAnsi="宋体" w:cs="宋体"/>
          <w:color w:val="000000"/>
          <w:sz w:val="24"/>
          <w:szCs w:val="24"/>
        </w:rPr>
      </w:pPr>
      <w:r>
        <w:rPr>
          <w:rFonts w:ascii="微软雅黑" w:eastAsia="微软雅黑" w:hAnsi="微软雅黑" w:cs="微软雅黑" w:hint="eastAsia"/>
          <w:color w:val="000000"/>
          <w:sz w:val="24"/>
          <w:szCs w:val="24"/>
        </w:rPr>
        <w:t>●</w:t>
      </w:r>
      <w:r>
        <w:rPr>
          <w:rFonts w:ascii="宋体" w:eastAsia="宋体" w:hAnsi="宋体" w:cs="宋体" w:hint="eastAsia"/>
          <w:color w:val="000000"/>
          <w:sz w:val="24"/>
          <w:szCs w:val="24"/>
        </w:rPr>
        <w:t>文末中文文献的标注基本上与MLA保持一致，即</w:t>
      </w:r>
    </w:p>
    <w:p w14:paraId="6CE56E68" w14:textId="77777777" w:rsidR="00660D9B" w:rsidRDefault="00292472">
      <w:pPr>
        <w:snapToGrid/>
        <w:spacing w:before="120" w:after="120" w:line="410" w:lineRule="auto"/>
        <w:ind w:leftChars="309" w:left="920" w:hangingChars="100" w:hanging="240"/>
        <w:rPr>
          <w:rFonts w:ascii="宋体" w:eastAsia="宋体" w:hAnsi="宋体" w:cs="宋体"/>
          <w:color w:val="auto"/>
          <w:kern w:val="0"/>
          <w:sz w:val="24"/>
          <w:szCs w:val="24"/>
        </w:rPr>
      </w:pPr>
      <w:r>
        <w:rPr>
          <w:rFonts w:ascii="宋体" w:eastAsia="宋体" w:hAnsi="宋体" w:cs="宋体" w:hint="eastAsia"/>
          <w:color w:val="auto"/>
          <w:kern w:val="0"/>
          <w:sz w:val="24"/>
          <w:szCs w:val="24"/>
        </w:rPr>
        <w:t>主要责任者．著作名(中文用书名号，英文用斜体).出版信息,年份。</w:t>
      </w:r>
    </w:p>
    <w:p w14:paraId="38C9822B" w14:textId="77777777" w:rsidR="00660D9B" w:rsidRDefault="00292472">
      <w:pPr>
        <w:snapToGrid/>
        <w:spacing w:before="120" w:after="120" w:line="410" w:lineRule="auto"/>
        <w:ind w:leftChars="309" w:left="920" w:hangingChars="100" w:hanging="240"/>
        <w:rPr>
          <w:rFonts w:ascii="宋体" w:eastAsia="宋体" w:hAnsi="宋体" w:cs="宋体"/>
          <w:color w:val="auto"/>
          <w:kern w:val="0"/>
          <w:sz w:val="24"/>
          <w:szCs w:val="24"/>
        </w:rPr>
      </w:pPr>
      <w:r>
        <w:rPr>
          <w:rFonts w:ascii="宋体" w:eastAsia="宋体" w:hAnsi="宋体" w:cs="宋体" w:hint="eastAsia"/>
          <w:color w:val="auto"/>
          <w:kern w:val="0"/>
          <w:sz w:val="24"/>
          <w:szCs w:val="24"/>
        </w:rPr>
        <w:t>主要责任者．文献题名．刊名(中文用书名号，英文用斜体)，卷号.期号(年份)：起止页码．</w:t>
      </w:r>
    </w:p>
    <w:p w14:paraId="2593852A" w14:textId="77777777" w:rsidR="00660D9B" w:rsidRDefault="00292472">
      <w:pPr>
        <w:snapToGrid/>
        <w:spacing w:before="120" w:after="120" w:line="410" w:lineRule="auto"/>
        <w:ind w:left="440"/>
        <w:rPr>
          <w:rFonts w:ascii="宋体" w:eastAsia="宋体" w:hAnsi="宋体" w:cs="宋体"/>
          <w:color w:val="auto"/>
          <w:kern w:val="0"/>
          <w:sz w:val="24"/>
          <w:szCs w:val="24"/>
        </w:rPr>
      </w:pPr>
      <w:r>
        <w:rPr>
          <w:rFonts w:ascii="微软雅黑" w:eastAsia="微软雅黑" w:hAnsi="微软雅黑" w:cs="微软雅黑" w:hint="eastAsia"/>
          <w:color w:val="000000"/>
          <w:sz w:val="24"/>
          <w:szCs w:val="24"/>
        </w:rPr>
        <w:t>●</w:t>
      </w:r>
      <w:r>
        <w:rPr>
          <w:rFonts w:ascii="宋体" w:eastAsia="宋体" w:hAnsi="宋体" w:cs="宋体" w:hint="eastAsia"/>
          <w:color w:val="000000"/>
          <w:sz w:val="24"/>
          <w:szCs w:val="24"/>
        </w:rPr>
        <w:t>中文作者和被引作品等信息需用拼音和对应的英文翻译附在中文文献后面。</w:t>
      </w:r>
    </w:p>
    <w:p w14:paraId="2768520F" w14:textId="77777777" w:rsidR="00660D9B" w:rsidRDefault="00292472">
      <w:pPr>
        <w:snapToGrid/>
        <w:spacing w:before="120" w:after="120" w:line="410" w:lineRule="auto"/>
        <w:ind w:left="440"/>
        <w:rPr>
          <w:rFonts w:ascii="宋体" w:eastAsia="宋体" w:hAnsi="宋体" w:cs="宋体"/>
          <w:color w:val="auto"/>
          <w:kern w:val="0"/>
          <w:sz w:val="24"/>
          <w:szCs w:val="24"/>
        </w:rPr>
      </w:pPr>
      <w:r>
        <w:rPr>
          <w:rFonts w:ascii="微软雅黑" w:eastAsia="微软雅黑" w:hAnsi="微软雅黑" w:cs="微软雅黑" w:hint="eastAsia"/>
          <w:color w:val="auto"/>
          <w:kern w:val="0"/>
          <w:sz w:val="24"/>
          <w:szCs w:val="24"/>
        </w:rPr>
        <w:t>●</w:t>
      </w:r>
      <w:r>
        <w:rPr>
          <w:rFonts w:ascii="宋体" w:eastAsia="宋体" w:hAnsi="宋体" w:cs="宋体" w:hint="eastAsia"/>
          <w:color w:val="auto"/>
          <w:kern w:val="0"/>
          <w:sz w:val="24"/>
          <w:szCs w:val="24"/>
        </w:rPr>
        <w:t>中文用宋体，英文用Times New Roman，5号字体</w:t>
      </w:r>
    </w:p>
    <w:p w14:paraId="6820CCF5" w14:textId="77777777" w:rsidR="00660D9B" w:rsidRDefault="00292472">
      <w:pPr>
        <w:pStyle w:val="2"/>
        <w:keepNext w:val="0"/>
        <w:widowControl/>
        <w:tabs>
          <w:tab w:val="left" w:pos="540"/>
        </w:tabs>
        <w:spacing w:afterLines="40" w:after="96"/>
        <w:rPr>
          <w:rFonts w:ascii="宋体" w:eastAsia="宋体" w:hAnsi="宋体" w:cs="宋体"/>
          <w:color w:val="auto"/>
          <w:sz w:val="24"/>
          <w:lang w:val="en"/>
        </w:rPr>
      </w:pPr>
      <w:r>
        <w:rPr>
          <w:rFonts w:ascii="宋体" w:eastAsia="宋体" w:hAnsi="宋体" w:cs="宋体" w:hint="eastAsia"/>
          <w:color w:val="auto"/>
          <w:sz w:val="24"/>
          <w:lang w:val="en"/>
        </w:rPr>
        <w:t>实例：</w:t>
      </w:r>
    </w:p>
    <w:p w14:paraId="4D63C618" w14:textId="77777777" w:rsidR="00660D9B" w:rsidRDefault="00292472">
      <w:pPr>
        <w:spacing w:before="0" w:after="0" w:line="400" w:lineRule="exact"/>
        <w:rPr>
          <w:rFonts w:ascii="Times New Roman" w:eastAsia="宋体" w:hAnsi="Times New Roman" w:cs="宋体"/>
          <w:b/>
          <w:bCs/>
          <w:color w:val="auto"/>
          <w:sz w:val="21"/>
          <w:szCs w:val="21"/>
        </w:rPr>
      </w:pPr>
      <w:r>
        <w:rPr>
          <w:rFonts w:ascii="Times New Roman" w:eastAsia="宋体" w:hAnsi="Times New Roman" w:cs="宋体" w:hint="eastAsia"/>
          <w:b/>
          <w:bCs/>
          <w:color w:val="auto"/>
          <w:sz w:val="21"/>
          <w:szCs w:val="21"/>
        </w:rPr>
        <w:t>专著格式：</w:t>
      </w:r>
    </w:p>
    <w:p w14:paraId="07B36090" w14:textId="77777777" w:rsidR="00660D9B" w:rsidRDefault="00292472">
      <w:pPr>
        <w:spacing w:before="0" w:after="0" w:line="400" w:lineRule="exact"/>
        <w:rPr>
          <w:rFonts w:ascii="Times New Roman" w:eastAsia="宋体" w:hAnsi="Times New Roman" w:cs="宋体"/>
          <w:color w:val="auto"/>
          <w:sz w:val="21"/>
          <w:szCs w:val="21"/>
        </w:rPr>
      </w:pPr>
      <w:r>
        <w:rPr>
          <w:rFonts w:ascii="微软雅黑" w:eastAsia="微软雅黑" w:hAnsi="微软雅黑" w:cs="微软雅黑" w:hint="eastAsia"/>
          <w:color w:val="auto"/>
          <w:sz w:val="21"/>
          <w:szCs w:val="21"/>
        </w:rPr>
        <w:t>●</w:t>
      </w:r>
      <w:r>
        <w:rPr>
          <w:rFonts w:ascii="Times New Roman" w:eastAsia="宋体" w:hAnsi="Times New Roman" w:cs="宋体" w:hint="eastAsia"/>
          <w:color w:val="auto"/>
          <w:sz w:val="21"/>
          <w:szCs w:val="21"/>
        </w:rPr>
        <w:t>毛信德：《美国小说发展史》，杭州：浙江大学出版社，</w:t>
      </w:r>
      <w:r>
        <w:rPr>
          <w:rFonts w:ascii="Times New Roman" w:eastAsia="宋体" w:hAnsi="Times New Roman" w:cs="宋体" w:hint="eastAsia"/>
          <w:color w:val="auto"/>
          <w:sz w:val="21"/>
          <w:szCs w:val="21"/>
        </w:rPr>
        <w:t>2004</w:t>
      </w:r>
      <w:r>
        <w:rPr>
          <w:rFonts w:ascii="Times New Roman" w:eastAsia="宋体" w:hAnsi="Times New Roman" w:cs="宋体" w:hint="eastAsia"/>
          <w:color w:val="auto"/>
          <w:sz w:val="21"/>
          <w:szCs w:val="21"/>
        </w:rPr>
        <w:t>年。</w:t>
      </w:r>
    </w:p>
    <w:p w14:paraId="078C1FA0" w14:textId="77777777" w:rsidR="00660D9B" w:rsidRDefault="00292472">
      <w:pPr>
        <w:spacing w:before="0" w:after="0" w:line="400" w:lineRule="exact"/>
        <w:ind w:firstLineChars="100" w:firstLine="210"/>
        <w:rPr>
          <w:rFonts w:ascii="Times New Roman" w:eastAsia="宋体" w:hAnsi="Times New Roman" w:cs="宋体"/>
          <w:color w:val="auto"/>
          <w:sz w:val="21"/>
          <w:szCs w:val="21"/>
        </w:rPr>
      </w:pPr>
      <w:r>
        <w:rPr>
          <w:rFonts w:ascii="Times New Roman" w:eastAsia="宋体" w:hAnsi="Times New Roman" w:cs="Times New Roman"/>
          <w:color w:val="auto"/>
          <w:sz w:val="21"/>
          <w:szCs w:val="21"/>
        </w:rPr>
        <w:t>[</w:t>
      </w:r>
      <w:r>
        <w:rPr>
          <w:rFonts w:ascii="Times New Roman" w:eastAsia="宋体" w:hAnsi="Times New Roman" w:cs="Times New Roman" w:hint="eastAsia"/>
          <w:color w:val="auto"/>
          <w:sz w:val="21"/>
          <w:szCs w:val="21"/>
        </w:rPr>
        <w:t xml:space="preserve">Mao, </w:t>
      </w:r>
      <w:proofErr w:type="spellStart"/>
      <w:r>
        <w:rPr>
          <w:rFonts w:ascii="Times New Roman" w:eastAsia="宋体" w:hAnsi="Times New Roman" w:cs="Times New Roman" w:hint="eastAsia"/>
          <w:color w:val="auto"/>
          <w:sz w:val="21"/>
          <w:szCs w:val="21"/>
        </w:rPr>
        <w:t>Xinde</w:t>
      </w:r>
      <w:proofErr w:type="spellEnd"/>
      <w:r>
        <w:rPr>
          <w:rFonts w:ascii="Times New Roman" w:eastAsia="宋体" w:hAnsi="Times New Roman" w:cs="Times New Roman" w:hint="eastAsia"/>
          <w:color w:val="auto"/>
          <w:sz w:val="21"/>
          <w:szCs w:val="21"/>
        </w:rPr>
        <w:t xml:space="preserve">. </w:t>
      </w:r>
      <w:r>
        <w:rPr>
          <w:rFonts w:ascii="Times New Roman" w:eastAsia="宋体" w:hAnsi="Times New Roman" w:cs="Times New Roman" w:hint="eastAsia"/>
          <w:i/>
          <w:iCs/>
          <w:color w:val="auto"/>
          <w:sz w:val="21"/>
          <w:szCs w:val="21"/>
        </w:rPr>
        <w:t xml:space="preserve">A History of American Fiction. </w:t>
      </w:r>
      <w:proofErr w:type="spellStart"/>
      <w:proofErr w:type="gramStart"/>
      <w:r>
        <w:rPr>
          <w:rFonts w:ascii="Times New Roman" w:eastAsia="宋体" w:hAnsi="Times New Roman" w:cs="Times New Roman" w:hint="eastAsia"/>
          <w:color w:val="auto"/>
          <w:sz w:val="21"/>
          <w:szCs w:val="21"/>
        </w:rPr>
        <w:t>Hangzhou:Zhejiang</w:t>
      </w:r>
      <w:proofErr w:type="spellEnd"/>
      <w:proofErr w:type="gramEnd"/>
      <w:r>
        <w:rPr>
          <w:rFonts w:ascii="Times New Roman" w:eastAsia="宋体" w:hAnsi="Times New Roman" w:cs="Times New Roman" w:hint="eastAsia"/>
          <w:color w:val="auto"/>
          <w:sz w:val="21"/>
          <w:szCs w:val="21"/>
        </w:rPr>
        <w:t xml:space="preserve"> University Press, 2004.</w:t>
      </w:r>
      <w:r>
        <w:rPr>
          <w:rFonts w:ascii="Times New Roman" w:eastAsia="宋体" w:hAnsi="Times New Roman" w:cs="Times New Roman"/>
          <w:color w:val="auto"/>
          <w:sz w:val="21"/>
          <w:szCs w:val="21"/>
        </w:rPr>
        <w:t>]</w:t>
      </w:r>
    </w:p>
    <w:p w14:paraId="25A5F027" w14:textId="77777777" w:rsidR="00660D9B" w:rsidRDefault="00292472">
      <w:pPr>
        <w:spacing w:before="0" w:after="0" w:line="400" w:lineRule="exact"/>
        <w:rPr>
          <w:rFonts w:ascii="Times New Roman" w:eastAsia="宋体" w:hAnsi="Times New Roman" w:cs="宋体"/>
          <w:color w:val="auto"/>
          <w:sz w:val="21"/>
          <w:szCs w:val="21"/>
        </w:rPr>
      </w:pPr>
      <w:r>
        <w:rPr>
          <w:rFonts w:ascii="微软雅黑" w:eastAsia="微软雅黑" w:hAnsi="微软雅黑" w:cs="微软雅黑" w:hint="eastAsia"/>
          <w:color w:val="auto"/>
          <w:sz w:val="21"/>
          <w:szCs w:val="21"/>
        </w:rPr>
        <w:t>●</w:t>
      </w:r>
      <w:r>
        <w:rPr>
          <w:rFonts w:ascii="Times New Roman" w:eastAsia="宋体" w:hAnsi="Times New Roman" w:cs="宋体" w:hint="eastAsia"/>
          <w:color w:val="auto"/>
          <w:sz w:val="21"/>
          <w:szCs w:val="21"/>
        </w:rPr>
        <w:t>于文秀等：《当下文化景观研究》，北京：人民出版社，</w:t>
      </w:r>
      <w:r>
        <w:rPr>
          <w:rFonts w:ascii="Times New Roman" w:eastAsia="宋体" w:hAnsi="Times New Roman" w:cs="宋体"/>
          <w:color w:val="auto"/>
          <w:sz w:val="21"/>
          <w:szCs w:val="21"/>
        </w:rPr>
        <w:t>2007</w:t>
      </w:r>
      <w:r>
        <w:rPr>
          <w:rFonts w:ascii="Times New Roman" w:eastAsia="宋体" w:hAnsi="Times New Roman" w:cs="宋体"/>
          <w:color w:val="auto"/>
          <w:sz w:val="21"/>
          <w:szCs w:val="21"/>
        </w:rPr>
        <w:t>年。</w:t>
      </w:r>
    </w:p>
    <w:p w14:paraId="69FAD664" w14:textId="77777777" w:rsidR="00660D9B" w:rsidRDefault="00292472">
      <w:pPr>
        <w:spacing w:before="0" w:after="0" w:line="400" w:lineRule="exact"/>
        <w:ind w:leftChars="95" w:left="419" w:hangingChars="100" w:hanging="210"/>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lastRenderedPageBreak/>
        <w:t xml:space="preserve">[Yu, Wenxiu, et al. </w:t>
      </w:r>
      <w:r>
        <w:rPr>
          <w:rFonts w:ascii="Times New Roman" w:eastAsia="宋体" w:hAnsi="Times New Roman" w:cs="Times New Roman"/>
          <w:i/>
          <w:iCs/>
          <w:color w:val="auto"/>
          <w:sz w:val="21"/>
          <w:szCs w:val="21"/>
        </w:rPr>
        <w:t>A Study of Contemporary Cultural Landscape</w:t>
      </w:r>
      <w:r>
        <w:rPr>
          <w:rFonts w:ascii="Times New Roman" w:eastAsia="宋体" w:hAnsi="Times New Roman" w:cs="Times New Roman"/>
          <w:color w:val="auto"/>
          <w:sz w:val="21"/>
          <w:szCs w:val="21"/>
        </w:rPr>
        <w:t>. Beijing: People’s Publishing House, 2007.]</w:t>
      </w:r>
    </w:p>
    <w:p w14:paraId="56FFAC71" w14:textId="77777777" w:rsidR="00660D9B" w:rsidRDefault="00292472">
      <w:pPr>
        <w:spacing w:before="0" w:after="0" w:line="400" w:lineRule="exact"/>
        <w:rPr>
          <w:rFonts w:ascii="Times New Roman" w:eastAsia="宋体" w:hAnsi="Times New Roman" w:cs="宋体"/>
          <w:b/>
          <w:bCs/>
          <w:color w:val="auto"/>
          <w:sz w:val="21"/>
          <w:szCs w:val="21"/>
        </w:rPr>
      </w:pPr>
      <w:r>
        <w:rPr>
          <w:rFonts w:ascii="Times New Roman" w:eastAsia="宋体" w:hAnsi="Times New Roman" w:cs="宋体" w:hint="eastAsia"/>
          <w:b/>
          <w:bCs/>
          <w:color w:val="auto"/>
          <w:sz w:val="21"/>
          <w:szCs w:val="21"/>
        </w:rPr>
        <w:t>译著格式：</w:t>
      </w:r>
    </w:p>
    <w:p w14:paraId="29875D65" w14:textId="77777777" w:rsidR="00660D9B" w:rsidRDefault="00292472">
      <w:pPr>
        <w:spacing w:before="0" w:after="0" w:line="400" w:lineRule="exact"/>
        <w:rPr>
          <w:rFonts w:ascii="Times New Roman" w:eastAsia="宋体" w:hAnsi="Times New Roman" w:cs="宋体"/>
          <w:color w:val="auto"/>
          <w:sz w:val="21"/>
          <w:szCs w:val="21"/>
        </w:rPr>
      </w:pPr>
      <w:r>
        <w:rPr>
          <w:rFonts w:ascii="Times New Roman" w:eastAsia="宋体" w:hAnsi="Times New Roman" w:cs="宋体" w:hint="eastAsia"/>
          <w:color w:val="auto"/>
          <w:sz w:val="21"/>
          <w:szCs w:val="21"/>
        </w:rPr>
        <w:t>莫马迪：《日诞之地》，张廷</w:t>
      </w:r>
      <w:proofErr w:type="gramStart"/>
      <w:r>
        <w:rPr>
          <w:rFonts w:ascii="Times New Roman" w:eastAsia="宋体" w:hAnsi="Times New Roman" w:cs="宋体" w:hint="eastAsia"/>
          <w:color w:val="auto"/>
          <w:sz w:val="21"/>
          <w:szCs w:val="21"/>
        </w:rPr>
        <w:t>佺</w:t>
      </w:r>
      <w:proofErr w:type="gramEnd"/>
      <w:r>
        <w:rPr>
          <w:rFonts w:ascii="Times New Roman" w:eastAsia="宋体" w:hAnsi="Times New Roman" w:cs="宋体" w:hint="eastAsia"/>
          <w:color w:val="auto"/>
          <w:sz w:val="21"/>
          <w:szCs w:val="21"/>
        </w:rPr>
        <w:t>译，南京：译林出版社，</w:t>
      </w:r>
      <w:r>
        <w:rPr>
          <w:rFonts w:ascii="Times New Roman" w:eastAsia="宋体" w:hAnsi="Times New Roman" w:cs="宋体"/>
          <w:color w:val="auto"/>
          <w:sz w:val="21"/>
          <w:szCs w:val="21"/>
        </w:rPr>
        <w:t>2013</w:t>
      </w:r>
      <w:r>
        <w:rPr>
          <w:rFonts w:ascii="Times New Roman" w:eastAsia="宋体" w:hAnsi="Times New Roman" w:cs="宋体"/>
          <w:color w:val="auto"/>
          <w:sz w:val="21"/>
          <w:szCs w:val="21"/>
        </w:rPr>
        <w:t>年。</w:t>
      </w:r>
    </w:p>
    <w:p w14:paraId="4916A636" w14:textId="77777777" w:rsidR="00660D9B" w:rsidRDefault="00292472">
      <w:pPr>
        <w:widowControl/>
        <w:spacing w:before="0" w:after="0" w:line="400" w:lineRule="exact"/>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t xml:space="preserve">[Momaday, N. Scott. </w:t>
      </w:r>
      <w:r>
        <w:rPr>
          <w:rFonts w:ascii="Times New Roman" w:eastAsia="宋体" w:hAnsi="Times New Roman" w:cs="Times New Roman"/>
          <w:i/>
          <w:iCs/>
          <w:color w:val="auto"/>
          <w:sz w:val="21"/>
          <w:szCs w:val="21"/>
        </w:rPr>
        <w:t>House Made of Dawn</w:t>
      </w:r>
      <w:r>
        <w:rPr>
          <w:rFonts w:ascii="Times New Roman" w:eastAsia="宋体" w:hAnsi="Times New Roman" w:cs="Times New Roman"/>
          <w:color w:val="auto"/>
          <w:sz w:val="21"/>
          <w:szCs w:val="21"/>
        </w:rPr>
        <w:t xml:space="preserve">. Trans. Zhang </w:t>
      </w:r>
      <w:proofErr w:type="spellStart"/>
      <w:r>
        <w:rPr>
          <w:rFonts w:ascii="Times New Roman" w:eastAsia="宋体" w:hAnsi="Times New Roman" w:cs="Times New Roman"/>
          <w:color w:val="auto"/>
          <w:sz w:val="21"/>
          <w:szCs w:val="21"/>
        </w:rPr>
        <w:t>Tingquan</w:t>
      </w:r>
      <w:proofErr w:type="spellEnd"/>
      <w:r>
        <w:rPr>
          <w:rFonts w:ascii="Times New Roman" w:eastAsia="宋体" w:hAnsi="Times New Roman" w:cs="Times New Roman"/>
          <w:color w:val="auto"/>
          <w:sz w:val="21"/>
          <w:szCs w:val="21"/>
        </w:rPr>
        <w:t>.</w:t>
      </w:r>
      <w:r>
        <w:rPr>
          <w:rFonts w:ascii="Times New Roman" w:eastAsia="宋体" w:hAnsi="Times New Roman" w:cs="Times New Roman" w:hint="eastAsia"/>
          <w:color w:val="auto"/>
          <w:sz w:val="21"/>
          <w:szCs w:val="21"/>
        </w:rPr>
        <w:t xml:space="preserve"> </w:t>
      </w:r>
      <w:r>
        <w:rPr>
          <w:rFonts w:ascii="Times New Roman" w:eastAsia="宋体" w:hAnsi="Times New Roman" w:cs="Times New Roman"/>
          <w:color w:val="auto"/>
          <w:sz w:val="21"/>
          <w:szCs w:val="21"/>
        </w:rPr>
        <w:t>Nanjing: Yilin Press, 2013.]</w:t>
      </w:r>
    </w:p>
    <w:p w14:paraId="04F33A24" w14:textId="77777777" w:rsidR="00660D9B" w:rsidRDefault="00292472">
      <w:pPr>
        <w:widowControl/>
        <w:spacing w:before="0" w:after="0" w:line="400" w:lineRule="exact"/>
        <w:rPr>
          <w:rFonts w:ascii="Times New Roman" w:eastAsia="宋体" w:hAnsi="Times New Roman" w:cs="宋体"/>
          <w:b/>
          <w:bCs/>
          <w:color w:val="auto"/>
          <w:sz w:val="21"/>
          <w:szCs w:val="21"/>
        </w:rPr>
      </w:pPr>
      <w:r>
        <w:rPr>
          <w:rFonts w:ascii="Times New Roman" w:eastAsia="宋体" w:hAnsi="Times New Roman" w:cs="宋体" w:hint="eastAsia"/>
          <w:b/>
          <w:bCs/>
          <w:color w:val="auto"/>
          <w:sz w:val="21"/>
          <w:szCs w:val="21"/>
        </w:rPr>
        <w:t>期刊来源格式：</w:t>
      </w:r>
    </w:p>
    <w:p w14:paraId="020A265D" w14:textId="77777777" w:rsidR="00660D9B" w:rsidRDefault="00292472">
      <w:pPr>
        <w:widowControl/>
        <w:spacing w:before="0" w:after="0" w:line="400" w:lineRule="exact"/>
        <w:ind w:left="420" w:hangingChars="200" w:hanging="420"/>
        <w:rPr>
          <w:rFonts w:ascii="Times New Roman" w:eastAsia="宋体" w:hAnsi="Times New Roman" w:cs="宋体"/>
          <w:color w:val="auto"/>
          <w:sz w:val="21"/>
          <w:szCs w:val="21"/>
        </w:rPr>
      </w:pPr>
      <w:r>
        <w:rPr>
          <w:rFonts w:ascii="Times New Roman" w:eastAsia="宋体" w:hAnsi="Times New Roman" w:cs="宋体" w:hint="eastAsia"/>
          <w:color w:val="auto"/>
          <w:sz w:val="21"/>
          <w:szCs w:val="21"/>
        </w:rPr>
        <w:t>李剑鸣：《两个世界文明汇合与北美印第安人的历史命运》，载《历史研究》</w:t>
      </w:r>
      <w:r>
        <w:rPr>
          <w:rFonts w:ascii="Times New Roman" w:eastAsia="宋体" w:hAnsi="Times New Roman" w:cs="宋体"/>
          <w:color w:val="auto"/>
          <w:sz w:val="21"/>
          <w:szCs w:val="21"/>
        </w:rPr>
        <w:t>1992</w:t>
      </w:r>
      <w:r>
        <w:rPr>
          <w:rFonts w:ascii="Times New Roman" w:eastAsia="宋体" w:hAnsi="Times New Roman" w:cs="宋体"/>
          <w:color w:val="auto"/>
          <w:sz w:val="21"/>
          <w:szCs w:val="21"/>
        </w:rPr>
        <w:t>年第</w:t>
      </w:r>
      <w:r>
        <w:rPr>
          <w:rFonts w:ascii="Times New Roman" w:eastAsia="宋体" w:hAnsi="Times New Roman" w:cs="宋体"/>
          <w:color w:val="auto"/>
          <w:sz w:val="21"/>
          <w:szCs w:val="21"/>
        </w:rPr>
        <w:t>1</w:t>
      </w:r>
      <w:r>
        <w:rPr>
          <w:rFonts w:ascii="Times New Roman" w:eastAsia="宋体" w:hAnsi="Times New Roman" w:cs="宋体"/>
          <w:color w:val="auto"/>
          <w:sz w:val="21"/>
          <w:szCs w:val="21"/>
        </w:rPr>
        <w:t>期，第</w:t>
      </w:r>
      <w:r>
        <w:rPr>
          <w:rFonts w:ascii="Times New Roman" w:eastAsia="宋体" w:hAnsi="Times New Roman" w:cs="宋体"/>
          <w:color w:val="auto"/>
          <w:sz w:val="21"/>
          <w:szCs w:val="21"/>
        </w:rPr>
        <w:t>20-34</w:t>
      </w:r>
      <w:r>
        <w:rPr>
          <w:rFonts w:ascii="Times New Roman" w:eastAsia="宋体" w:hAnsi="Times New Roman" w:cs="宋体"/>
          <w:color w:val="auto"/>
          <w:sz w:val="21"/>
          <w:szCs w:val="21"/>
        </w:rPr>
        <w:t>页。</w:t>
      </w:r>
    </w:p>
    <w:p w14:paraId="5A6E6280" w14:textId="77777777" w:rsidR="00660D9B" w:rsidRDefault="00292472">
      <w:pPr>
        <w:widowControl/>
        <w:spacing w:before="0" w:after="0" w:line="400" w:lineRule="exact"/>
        <w:ind w:left="420" w:hangingChars="200" w:hanging="420"/>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t xml:space="preserve">[Li, </w:t>
      </w:r>
      <w:proofErr w:type="spellStart"/>
      <w:r>
        <w:rPr>
          <w:rFonts w:ascii="Times New Roman" w:eastAsia="宋体" w:hAnsi="Times New Roman" w:cs="Times New Roman"/>
          <w:color w:val="auto"/>
          <w:sz w:val="21"/>
          <w:szCs w:val="21"/>
        </w:rPr>
        <w:t>Jianming</w:t>
      </w:r>
      <w:proofErr w:type="spellEnd"/>
      <w:r>
        <w:rPr>
          <w:rFonts w:ascii="Times New Roman" w:eastAsia="宋体" w:hAnsi="Times New Roman" w:cs="Times New Roman"/>
          <w:color w:val="auto"/>
          <w:sz w:val="21"/>
          <w:szCs w:val="21"/>
        </w:rPr>
        <w:t xml:space="preserve">. “Confluence of Two Civilizations and the Historical Destinies of North American Natives.” </w:t>
      </w:r>
      <w:r>
        <w:rPr>
          <w:rFonts w:ascii="Times New Roman" w:eastAsia="宋体" w:hAnsi="Times New Roman" w:cs="Times New Roman"/>
          <w:i/>
          <w:iCs/>
          <w:color w:val="auto"/>
          <w:sz w:val="21"/>
          <w:szCs w:val="21"/>
        </w:rPr>
        <w:t>Historical Research</w:t>
      </w:r>
      <w:r>
        <w:rPr>
          <w:rFonts w:ascii="Times New Roman" w:eastAsia="宋体" w:hAnsi="Times New Roman" w:cs="Times New Roman"/>
          <w:color w:val="auto"/>
          <w:sz w:val="21"/>
          <w:szCs w:val="21"/>
        </w:rPr>
        <w:t xml:space="preserve"> 1(1992): 20-34.]</w:t>
      </w:r>
    </w:p>
    <w:p w14:paraId="57C5A27D" w14:textId="77777777" w:rsidR="00660D9B" w:rsidRDefault="00292472">
      <w:pPr>
        <w:widowControl/>
        <w:spacing w:before="0" w:after="0" w:line="400" w:lineRule="exact"/>
        <w:rPr>
          <w:rFonts w:ascii="Times New Roman" w:eastAsia="宋体" w:hAnsi="Times New Roman" w:cs="宋体"/>
          <w:color w:val="auto"/>
          <w:sz w:val="21"/>
          <w:szCs w:val="21"/>
        </w:rPr>
      </w:pPr>
      <w:r>
        <w:rPr>
          <w:rFonts w:ascii="Times New Roman" w:eastAsia="宋体" w:hAnsi="Times New Roman" w:cs="宋体" w:hint="eastAsia"/>
          <w:b/>
          <w:bCs/>
          <w:color w:val="auto"/>
          <w:sz w:val="21"/>
          <w:szCs w:val="21"/>
        </w:rPr>
        <w:t>报刊来源格式：</w:t>
      </w:r>
    </w:p>
    <w:p w14:paraId="53F78C05" w14:textId="77777777" w:rsidR="00660D9B" w:rsidRDefault="00292472">
      <w:pPr>
        <w:widowControl/>
        <w:spacing w:before="0" w:after="0" w:line="400" w:lineRule="exact"/>
        <w:rPr>
          <w:rFonts w:ascii="Times New Roman" w:eastAsia="宋体" w:hAnsi="Times New Roman" w:cs="宋体"/>
          <w:color w:val="auto"/>
          <w:sz w:val="21"/>
          <w:szCs w:val="21"/>
        </w:rPr>
      </w:pPr>
      <w:r>
        <w:rPr>
          <w:rFonts w:ascii="Times New Roman" w:eastAsia="宋体" w:hAnsi="Times New Roman" w:cs="宋体" w:hint="eastAsia"/>
          <w:color w:val="auto"/>
          <w:sz w:val="21"/>
          <w:szCs w:val="21"/>
        </w:rPr>
        <w:t>李大伦：</w:t>
      </w:r>
      <w:r>
        <w:rPr>
          <w:rFonts w:ascii="Times New Roman" w:eastAsia="宋体" w:hAnsi="Times New Roman" w:cs="宋体" w:hint="eastAsia"/>
          <w:color w:val="auto"/>
          <w:kern w:val="0"/>
        </w:rPr>
        <w:t>《</w:t>
      </w:r>
      <w:r>
        <w:rPr>
          <w:rFonts w:ascii="Times New Roman" w:eastAsia="宋体" w:hAnsi="Times New Roman" w:cs="宋体" w:hint="eastAsia"/>
          <w:color w:val="auto"/>
          <w:sz w:val="21"/>
          <w:szCs w:val="21"/>
        </w:rPr>
        <w:t>经济全球化的重要性</w:t>
      </w:r>
      <w:r>
        <w:rPr>
          <w:rFonts w:ascii="Times New Roman" w:eastAsia="宋体" w:hAnsi="Times New Roman" w:cs="宋体" w:hint="eastAsia"/>
          <w:color w:val="auto"/>
          <w:kern w:val="0"/>
        </w:rPr>
        <w:t>》</w:t>
      </w:r>
      <w:r>
        <w:rPr>
          <w:rFonts w:ascii="Times New Roman" w:eastAsia="宋体" w:hAnsi="Times New Roman" w:cs="宋体" w:hint="eastAsia"/>
          <w:color w:val="auto"/>
          <w:sz w:val="21"/>
          <w:szCs w:val="21"/>
        </w:rPr>
        <w:t>，载《光明日报》</w:t>
      </w:r>
      <w:r>
        <w:rPr>
          <w:rFonts w:ascii="Times New Roman" w:eastAsia="宋体" w:hAnsi="Times New Roman" w:cs="Times New Roman"/>
          <w:color w:val="auto"/>
          <w:sz w:val="21"/>
          <w:szCs w:val="21"/>
        </w:rPr>
        <w:t>1998</w:t>
      </w:r>
      <w:r>
        <w:rPr>
          <w:rFonts w:ascii="Times New Roman" w:eastAsia="宋体" w:hAnsi="Times New Roman" w:cs="宋体" w:hint="eastAsia"/>
          <w:color w:val="auto"/>
          <w:sz w:val="21"/>
          <w:szCs w:val="21"/>
        </w:rPr>
        <w:t>年</w:t>
      </w:r>
      <w:r>
        <w:rPr>
          <w:rFonts w:ascii="Times New Roman" w:eastAsia="宋体" w:hAnsi="Times New Roman" w:cs="宋体" w:hint="eastAsia"/>
          <w:color w:val="auto"/>
          <w:sz w:val="21"/>
          <w:szCs w:val="21"/>
        </w:rPr>
        <w:t>12</w:t>
      </w:r>
      <w:r>
        <w:rPr>
          <w:rFonts w:ascii="Times New Roman" w:eastAsia="宋体" w:hAnsi="Times New Roman" w:cs="宋体" w:hint="eastAsia"/>
          <w:color w:val="auto"/>
          <w:sz w:val="21"/>
          <w:szCs w:val="21"/>
        </w:rPr>
        <w:t>月</w:t>
      </w:r>
      <w:r>
        <w:rPr>
          <w:rFonts w:ascii="Times New Roman" w:eastAsia="宋体" w:hAnsi="Times New Roman" w:cs="宋体" w:hint="eastAsia"/>
          <w:color w:val="auto"/>
          <w:sz w:val="21"/>
          <w:szCs w:val="21"/>
        </w:rPr>
        <w:t>27</w:t>
      </w:r>
      <w:r>
        <w:rPr>
          <w:rFonts w:ascii="Times New Roman" w:eastAsia="宋体" w:hAnsi="Times New Roman" w:cs="宋体" w:hint="eastAsia"/>
          <w:color w:val="auto"/>
          <w:sz w:val="21"/>
          <w:szCs w:val="21"/>
        </w:rPr>
        <w:t>日</w:t>
      </w:r>
      <w:r>
        <w:rPr>
          <w:rFonts w:ascii="Times New Roman" w:eastAsia="宋体" w:hAnsi="Times New Roman" w:cs="宋体" w:hint="eastAsia"/>
          <w:color w:val="auto"/>
          <w:sz w:val="21"/>
          <w:szCs w:val="21"/>
        </w:rPr>
        <w:t xml:space="preserve">, </w:t>
      </w:r>
      <w:r>
        <w:rPr>
          <w:rFonts w:ascii="Times New Roman" w:eastAsia="宋体" w:hAnsi="Times New Roman" w:cs="宋体" w:hint="eastAsia"/>
          <w:color w:val="auto"/>
          <w:sz w:val="21"/>
          <w:szCs w:val="21"/>
        </w:rPr>
        <w:t>第</w:t>
      </w:r>
      <w:r>
        <w:rPr>
          <w:rFonts w:ascii="Times New Roman" w:eastAsia="宋体" w:hAnsi="Times New Roman" w:cs="宋体" w:hint="eastAsia"/>
          <w:color w:val="auto"/>
          <w:sz w:val="21"/>
          <w:szCs w:val="21"/>
        </w:rPr>
        <w:t>3</w:t>
      </w:r>
      <w:r>
        <w:rPr>
          <w:rFonts w:ascii="Times New Roman" w:eastAsia="宋体" w:hAnsi="Times New Roman" w:cs="宋体" w:hint="eastAsia"/>
          <w:color w:val="auto"/>
          <w:sz w:val="21"/>
          <w:szCs w:val="21"/>
        </w:rPr>
        <w:t>版。</w:t>
      </w:r>
    </w:p>
    <w:p w14:paraId="5AC38A42" w14:textId="77777777" w:rsidR="00660D9B" w:rsidRDefault="00292472">
      <w:pPr>
        <w:widowControl/>
        <w:spacing w:before="0" w:after="0" w:line="400" w:lineRule="exact"/>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t xml:space="preserve">[Li, </w:t>
      </w:r>
      <w:proofErr w:type="spellStart"/>
      <w:r>
        <w:rPr>
          <w:rFonts w:ascii="Times New Roman" w:eastAsia="宋体" w:hAnsi="Times New Roman" w:cs="Times New Roman"/>
          <w:color w:val="auto"/>
          <w:sz w:val="21"/>
          <w:szCs w:val="21"/>
        </w:rPr>
        <w:t>Dalun</w:t>
      </w:r>
      <w:proofErr w:type="spellEnd"/>
      <w:r>
        <w:rPr>
          <w:rFonts w:ascii="Times New Roman" w:eastAsia="宋体" w:hAnsi="Times New Roman" w:cs="Times New Roman"/>
          <w:color w:val="auto"/>
          <w:sz w:val="21"/>
          <w:szCs w:val="21"/>
        </w:rPr>
        <w:t xml:space="preserve">. “The Importance of Economic Globalization.” </w:t>
      </w:r>
      <w:proofErr w:type="spellStart"/>
      <w:r>
        <w:rPr>
          <w:rFonts w:ascii="Times New Roman" w:eastAsia="宋体" w:hAnsi="Times New Roman" w:cs="Times New Roman"/>
          <w:i/>
          <w:iCs/>
          <w:color w:val="auto"/>
          <w:sz w:val="21"/>
          <w:szCs w:val="21"/>
        </w:rPr>
        <w:t>Guangming</w:t>
      </w:r>
      <w:proofErr w:type="spellEnd"/>
      <w:r>
        <w:rPr>
          <w:rFonts w:ascii="Times New Roman" w:eastAsia="宋体" w:hAnsi="Times New Roman" w:cs="Times New Roman"/>
          <w:i/>
          <w:iCs/>
          <w:color w:val="auto"/>
          <w:sz w:val="21"/>
          <w:szCs w:val="21"/>
        </w:rPr>
        <w:t xml:space="preserve"> Daily </w:t>
      </w:r>
      <w:r>
        <w:rPr>
          <w:rFonts w:ascii="Times New Roman" w:eastAsia="宋体" w:hAnsi="Times New Roman" w:cs="Times New Roman"/>
          <w:color w:val="auto"/>
          <w:sz w:val="21"/>
          <w:szCs w:val="21"/>
        </w:rPr>
        <w:t>27 D</w:t>
      </w:r>
      <w:r>
        <w:rPr>
          <w:rFonts w:ascii="Times New Roman" w:eastAsia="宋体" w:hAnsi="Times New Roman" w:cs="Times New Roman" w:hint="eastAsia"/>
          <w:color w:val="auto"/>
          <w:sz w:val="21"/>
          <w:szCs w:val="21"/>
        </w:rPr>
        <w:t>ec</w:t>
      </w:r>
      <w:r>
        <w:rPr>
          <w:rFonts w:ascii="Times New Roman" w:eastAsia="宋体" w:hAnsi="Times New Roman" w:cs="Times New Roman"/>
          <w:color w:val="auto"/>
          <w:sz w:val="21"/>
          <w:szCs w:val="21"/>
        </w:rPr>
        <w:t>. 1998: 3.]</w:t>
      </w:r>
    </w:p>
    <w:p w14:paraId="1A9BFC24" w14:textId="77777777" w:rsidR="00660D9B" w:rsidRDefault="00292472">
      <w:pPr>
        <w:widowControl/>
        <w:spacing w:before="0" w:after="0" w:line="400" w:lineRule="exact"/>
        <w:rPr>
          <w:rFonts w:ascii="Times New Roman" w:eastAsia="宋体" w:hAnsi="Times New Roman" w:cs="宋体"/>
          <w:b/>
          <w:bCs/>
          <w:color w:val="auto"/>
          <w:sz w:val="21"/>
          <w:szCs w:val="21"/>
        </w:rPr>
      </w:pPr>
      <w:r>
        <w:rPr>
          <w:rFonts w:ascii="Times New Roman" w:eastAsia="宋体" w:hAnsi="Times New Roman" w:cs="宋体" w:hint="eastAsia"/>
          <w:b/>
          <w:bCs/>
          <w:color w:val="auto"/>
          <w:sz w:val="21"/>
          <w:szCs w:val="21"/>
        </w:rPr>
        <w:t>集体编著格式：</w:t>
      </w:r>
    </w:p>
    <w:p w14:paraId="6D24B5B6" w14:textId="77777777" w:rsidR="00660D9B" w:rsidRDefault="00292472">
      <w:pPr>
        <w:widowControl/>
        <w:spacing w:before="0" w:after="0" w:line="400" w:lineRule="exact"/>
        <w:rPr>
          <w:rFonts w:ascii="Times New Roman" w:eastAsia="宋体" w:hAnsi="Times New Roman" w:cs="宋体"/>
          <w:color w:val="auto"/>
          <w:sz w:val="21"/>
          <w:szCs w:val="21"/>
        </w:rPr>
      </w:pPr>
      <w:r>
        <w:rPr>
          <w:rFonts w:ascii="Times New Roman" w:eastAsia="宋体" w:hAnsi="Times New Roman" w:cs="宋体" w:hint="eastAsia"/>
          <w:color w:val="auto"/>
          <w:sz w:val="21"/>
          <w:szCs w:val="21"/>
        </w:rPr>
        <w:t>中华人民共和国科学技术委员会：《科学技术期刊管理办法</w:t>
      </w:r>
      <w:r>
        <w:rPr>
          <w:rFonts w:ascii="Times New Roman" w:eastAsia="宋体" w:hAnsi="Times New Roman" w:cs="宋体" w:hint="eastAsia"/>
          <w:color w:val="auto"/>
          <w:kern w:val="0"/>
        </w:rPr>
        <w:t>》，</w:t>
      </w:r>
      <w:r>
        <w:rPr>
          <w:rFonts w:ascii="Times New Roman" w:eastAsia="宋体" w:hAnsi="Times New Roman" w:cs="宋体" w:hint="eastAsia"/>
          <w:color w:val="auto"/>
          <w:sz w:val="21"/>
          <w:szCs w:val="21"/>
        </w:rPr>
        <w:t>1991</w:t>
      </w:r>
      <w:r>
        <w:rPr>
          <w:rFonts w:ascii="Times New Roman" w:eastAsia="宋体" w:hAnsi="Times New Roman" w:cs="宋体" w:hint="eastAsia"/>
          <w:color w:val="auto"/>
          <w:sz w:val="21"/>
          <w:szCs w:val="21"/>
        </w:rPr>
        <w:t>年</w:t>
      </w:r>
      <w:r>
        <w:rPr>
          <w:rFonts w:ascii="Times New Roman" w:eastAsia="宋体" w:hAnsi="Times New Roman" w:cs="宋体" w:hint="eastAsia"/>
          <w:color w:val="auto"/>
          <w:sz w:val="21"/>
          <w:szCs w:val="21"/>
        </w:rPr>
        <w:t>6</w:t>
      </w:r>
      <w:r>
        <w:rPr>
          <w:rFonts w:ascii="Times New Roman" w:eastAsia="宋体" w:hAnsi="Times New Roman" w:cs="宋体" w:hint="eastAsia"/>
          <w:color w:val="auto"/>
          <w:sz w:val="21"/>
          <w:szCs w:val="21"/>
        </w:rPr>
        <w:t>月</w:t>
      </w:r>
      <w:r>
        <w:rPr>
          <w:rFonts w:ascii="Times New Roman" w:eastAsia="宋体" w:hAnsi="Times New Roman" w:cs="宋体" w:hint="eastAsia"/>
          <w:color w:val="auto"/>
          <w:sz w:val="21"/>
          <w:szCs w:val="21"/>
        </w:rPr>
        <w:t>5</w:t>
      </w:r>
      <w:r>
        <w:rPr>
          <w:rFonts w:ascii="Times New Roman" w:eastAsia="宋体" w:hAnsi="Times New Roman" w:cs="宋体" w:hint="eastAsia"/>
          <w:color w:val="auto"/>
          <w:sz w:val="21"/>
          <w:szCs w:val="21"/>
        </w:rPr>
        <w:t>日。</w:t>
      </w:r>
    </w:p>
    <w:p w14:paraId="345BEFA5" w14:textId="77777777" w:rsidR="00660D9B" w:rsidRDefault="00292472">
      <w:pPr>
        <w:widowControl/>
        <w:spacing w:before="0" w:after="0" w:line="400" w:lineRule="exact"/>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t>[Science and Technological Commission of the People’s Republic of China.</w:t>
      </w:r>
      <w:r>
        <w:rPr>
          <w:rFonts w:ascii="Times New Roman" w:hAnsi="Times New Roman"/>
        </w:rPr>
        <w:t xml:space="preserve"> </w:t>
      </w:r>
      <w:r>
        <w:rPr>
          <w:rFonts w:ascii="Times New Roman" w:eastAsia="宋体" w:hAnsi="Times New Roman" w:cs="Times New Roman"/>
          <w:i/>
          <w:iCs/>
          <w:color w:val="auto"/>
          <w:sz w:val="21"/>
          <w:szCs w:val="21"/>
        </w:rPr>
        <w:t>Management of Scientific and Technical Journals</w:t>
      </w:r>
      <w:r>
        <w:rPr>
          <w:rFonts w:ascii="Times New Roman" w:eastAsia="宋体" w:hAnsi="Times New Roman" w:cs="Times New Roman"/>
          <w:color w:val="auto"/>
          <w:sz w:val="21"/>
          <w:szCs w:val="21"/>
        </w:rPr>
        <w:t>. 1991-06-05.]</w:t>
      </w:r>
    </w:p>
    <w:p w14:paraId="46054F67" w14:textId="77777777" w:rsidR="00660D9B" w:rsidRDefault="00292472">
      <w:pPr>
        <w:widowControl/>
        <w:spacing w:before="0" w:after="0" w:line="400" w:lineRule="exact"/>
        <w:rPr>
          <w:rFonts w:ascii="Times New Roman" w:eastAsia="宋体" w:hAnsi="Times New Roman" w:cs="宋体"/>
          <w:b/>
          <w:bCs/>
          <w:color w:val="auto"/>
          <w:sz w:val="21"/>
          <w:szCs w:val="21"/>
        </w:rPr>
      </w:pPr>
      <w:r>
        <w:rPr>
          <w:rFonts w:ascii="Times New Roman" w:eastAsia="宋体" w:hAnsi="Times New Roman" w:cs="宋体" w:hint="eastAsia"/>
          <w:b/>
          <w:bCs/>
          <w:color w:val="auto"/>
          <w:sz w:val="21"/>
          <w:szCs w:val="21"/>
        </w:rPr>
        <w:t>网络文献格式：</w:t>
      </w:r>
    </w:p>
    <w:p w14:paraId="54C400AD" w14:textId="77777777" w:rsidR="00660D9B" w:rsidRDefault="00292472">
      <w:pPr>
        <w:widowControl/>
        <w:wordWrap w:val="0"/>
        <w:spacing w:before="0" w:after="0" w:line="400" w:lineRule="exact"/>
        <w:ind w:left="496" w:hangingChars="236" w:hanging="496"/>
        <w:rPr>
          <w:rFonts w:ascii="Times New Roman" w:eastAsia="宋体" w:hAnsi="Times New Roman" w:cs="宋体"/>
          <w:color w:val="auto"/>
          <w:sz w:val="21"/>
          <w:szCs w:val="21"/>
        </w:rPr>
      </w:pPr>
      <w:r>
        <w:rPr>
          <w:rFonts w:ascii="Times New Roman" w:eastAsia="宋体" w:hAnsi="Times New Roman" w:cs="宋体" w:hint="eastAsia"/>
          <w:color w:val="auto"/>
          <w:sz w:val="21"/>
          <w:szCs w:val="21"/>
        </w:rPr>
        <w:t>王明亮：《关于中国学术期刊标准化数据库系统工程的进展</w:t>
      </w:r>
      <w:r>
        <w:rPr>
          <w:rFonts w:ascii="Times New Roman" w:eastAsia="宋体" w:hAnsi="Times New Roman" w:cs="宋体" w:hint="eastAsia"/>
          <w:color w:val="auto"/>
          <w:kern w:val="0"/>
        </w:rPr>
        <w:t>》</w:t>
      </w:r>
      <w:r>
        <w:rPr>
          <w:rFonts w:ascii="Times New Roman" w:eastAsia="宋体" w:hAnsi="Times New Roman" w:cs="宋体" w:hint="eastAsia"/>
          <w:color w:val="auto"/>
          <w:sz w:val="21"/>
          <w:szCs w:val="21"/>
        </w:rPr>
        <w:t>1998</w:t>
      </w:r>
      <w:r>
        <w:rPr>
          <w:rFonts w:ascii="Times New Roman" w:eastAsia="宋体" w:hAnsi="Times New Roman" w:cs="宋体" w:hint="eastAsia"/>
          <w:color w:val="auto"/>
          <w:sz w:val="21"/>
          <w:szCs w:val="21"/>
        </w:rPr>
        <w:t>年</w:t>
      </w:r>
      <w:r>
        <w:rPr>
          <w:rFonts w:ascii="Times New Roman" w:eastAsia="宋体" w:hAnsi="Times New Roman" w:cs="宋体" w:hint="eastAsia"/>
          <w:color w:val="auto"/>
          <w:sz w:val="21"/>
          <w:szCs w:val="21"/>
        </w:rPr>
        <w:t>8</w:t>
      </w:r>
      <w:r>
        <w:rPr>
          <w:rFonts w:ascii="Times New Roman" w:eastAsia="宋体" w:hAnsi="Times New Roman" w:cs="宋体" w:hint="eastAsia"/>
          <w:color w:val="auto"/>
          <w:sz w:val="21"/>
          <w:szCs w:val="21"/>
        </w:rPr>
        <w:t>月</w:t>
      </w:r>
      <w:r>
        <w:rPr>
          <w:rFonts w:ascii="Times New Roman" w:eastAsia="宋体" w:hAnsi="Times New Roman" w:cs="宋体" w:hint="eastAsia"/>
          <w:color w:val="auto"/>
          <w:sz w:val="21"/>
          <w:szCs w:val="21"/>
        </w:rPr>
        <w:t>16</w:t>
      </w:r>
      <w:r>
        <w:rPr>
          <w:rFonts w:ascii="Times New Roman" w:eastAsia="宋体" w:hAnsi="Times New Roman" w:cs="宋体" w:hint="eastAsia"/>
          <w:color w:val="auto"/>
          <w:sz w:val="21"/>
          <w:szCs w:val="21"/>
        </w:rPr>
        <w:t>日，</w:t>
      </w:r>
      <w:r>
        <w:rPr>
          <w:rFonts w:ascii="Times New Roman" w:eastAsia="宋体" w:hAnsi="Times New Roman" w:cs="宋体" w:hint="eastAsia"/>
          <w:color w:val="auto"/>
          <w:sz w:val="21"/>
          <w:szCs w:val="21"/>
        </w:rPr>
        <w:t>1998</w:t>
      </w:r>
      <w:r>
        <w:rPr>
          <w:rFonts w:ascii="Times New Roman" w:eastAsia="宋体" w:hAnsi="Times New Roman" w:cs="宋体" w:hint="eastAsia"/>
          <w:color w:val="auto"/>
          <w:sz w:val="21"/>
          <w:szCs w:val="21"/>
        </w:rPr>
        <w:t>年</w:t>
      </w:r>
      <w:r>
        <w:rPr>
          <w:rFonts w:ascii="Times New Roman" w:eastAsia="宋体" w:hAnsi="Times New Roman" w:cs="宋体" w:hint="eastAsia"/>
          <w:color w:val="auto"/>
          <w:sz w:val="21"/>
          <w:szCs w:val="21"/>
        </w:rPr>
        <w:t>10</w:t>
      </w:r>
      <w:r>
        <w:rPr>
          <w:rFonts w:ascii="Times New Roman" w:eastAsia="宋体" w:hAnsi="Times New Roman" w:cs="宋体" w:hint="eastAsia"/>
          <w:color w:val="auto"/>
          <w:sz w:val="21"/>
          <w:szCs w:val="21"/>
        </w:rPr>
        <w:t>月</w:t>
      </w:r>
      <w:r>
        <w:rPr>
          <w:rFonts w:ascii="Times New Roman" w:eastAsia="宋体" w:hAnsi="Times New Roman" w:cs="宋体" w:hint="eastAsia"/>
          <w:color w:val="auto"/>
          <w:sz w:val="21"/>
          <w:szCs w:val="21"/>
        </w:rPr>
        <w:t>4</w:t>
      </w:r>
      <w:r>
        <w:rPr>
          <w:rFonts w:ascii="Times New Roman" w:eastAsia="宋体" w:hAnsi="Times New Roman" w:cs="宋体" w:hint="eastAsia"/>
          <w:color w:val="auto"/>
          <w:sz w:val="21"/>
          <w:szCs w:val="21"/>
        </w:rPr>
        <w:t>日。</w:t>
      </w:r>
      <w:r>
        <w:rPr>
          <w:rFonts w:ascii="Times New Roman" w:eastAsia="宋体" w:hAnsi="Times New Roman" w:cs="宋体" w:hint="eastAsia"/>
          <w:color w:val="auto"/>
          <w:sz w:val="21"/>
          <w:szCs w:val="21"/>
        </w:rPr>
        <w:t xml:space="preserve"> &lt;http://www.cajcd.cn/pub/wml.txt/980810-2.html&gt;</w:t>
      </w:r>
    </w:p>
    <w:p w14:paraId="7E5ADA04" w14:textId="77777777" w:rsidR="00660D9B" w:rsidRDefault="00292472">
      <w:pPr>
        <w:widowControl/>
        <w:spacing w:before="0" w:after="0" w:line="400" w:lineRule="exact"/>
        <w:ind w:left="496" w:hangingChars="236" w:hanging="496"/>
        <w:jc w:val="both"/>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t xml:space="preserve">[Wang, </w:t>
      </w:r>
      <w:proofErr w:type="spellStart"/>
      <w:r>
        <w:rPr>
          <w:rFonts w:ascii="Times New Roman" w:eastAsia="宋体" w:hAnsi="Times New Roman" w:cs="Times New Roman"/>
          <w:color w:val="auto"/>
          <w:sz w:val="21"/>
          <w:szCs w:val="21"/>
        </w:rPr>
        <w:t>Mingliang</w:t>
      </w:r>
      <w:proofErr w:type="spellEnd"/>
      <w:r>
        <w:rPr>
          <w:rFonts w:ascii="Times New Roman" w:eastAsia="宋体" w:hAnsi="Times New Roman" w:cs="Times New Roman"/>
          <w:color w:val="auto"/>
          <w:sz w:val="21"/>
          <w:szCs w:val="21"/>
        </w:rPr>
        <w:t>. “On the Progress of the Standardized Database System Project of Chinese Academic Journals.” 1998-08-16, 1998-10-04. &lt;http://www.cajcd.cn/pub/wml.txt/980810-2.html&gt;]</w:t>
      </w:r>
    </w:p>
    <w:p w14:paraId="7E6ABE3D" w14:textId="77777777" w:rsidR="00660D9B" w:rsidRDefault="00292472">
      <w:pPr>
        <w:widowControl/>
        <w:spacing w:before="0" w:after="0" w:line="400" w:lineRule="exact"/>
        <w:rPr>
          <w:rFonts w:ascii="Times New Roman" w:eastAsia="宋体" w:hAnsi="Times New Roman" w:cs="宋体"/>
          <w:b/>
          <w:bCs/>
          <w:color w:val="auto"/>
          <w:sz w:val="21"/>
          <w:szCs w:val="21"/>
        </w:rPr>
      </w:pPr>
      <w:r>
        <w:rPr>
          <w:rFonts w:ascii="Times New Roman" w:eastAsia="宋体" w:hAnsi="Times New Roman" w:cs="宋体" w:hint="eastAsia"/>
          <w:b/>
          <w:bCs/>
          <w:color w:val="auto"/>
          <w:sz w:val="21"/>
          <w:szCs w:val="21"/>
        </w:rPr>
        <w:t>硕博论文格式：</w:t>
      </w:r>
    </w:p>
    <w:p w14:paraId="601134DA" w14:textId="77777777" w:rsidR="00660D9B" w:rsidRDefault="00292472">
      <w:pPr>
        <w:widowControl/>
        <w:spacing w:before="0" w:after="0" w:line="400" w:lineRule="exact"/>
        <w:rPr>
          <w:rFonts w:ascii="Times New Roman" w:eastAsia="宋体" w:hAnsi="Times New Roman" w:cs="宋体"/>
          <w:color w:val="auto"/>
          <w:sz w:val="21"/>
          <w:szCs w:val="21"/>
        </w:rPr>
      </w:pPr>
      <w:r>
        <w:rPr>
          <w:rFonts w:ascii="Times New Roman" w:eastAsia="宋体" w:hAnsi="Times New Roman" w:cs="宋体" w:hint="eastAsia"/>
          <w:color w:val="auto"/>
          <w:sz w:val="21"/>
          <w:szCs w:val="21"/>
        </w:rPr>
        <w:t>张三：《爱伦</w:t>
      </w:r>
      <w:r>
        <w:rPr>
          <w:rFonts w:ascii="Times New Roman" w:eastAsia="宋体" w:hAnsi="Times New Roman" w:cs="宋体" w:hint="eastAsia"/>
          <w:sz w:val="21"/>
          <w:szCs w:val="21"/>
        </w:rPr>
        <w:t>·</w:t>
      </w:r>
      <w:r>
        <w:rPr>
          <w:rFonts w:ascii="Times New Roman" w:eastAsia="宋体" w:hAnsi="Times New Roman" w:cs="宋体" w:hint="eastAsia"/>
          <w:color w:val="auto"/>
          <w:sz w:val="21"/>
          <w:szCs w:val="21"/>
        </w:rPr>
        <w:t>坡诗学研究》，博士学位论文，重庆大学，</w:t>
      </w:r>
      <w:r>
        <w:rPr>
          <w:rFonts w:ascii="Times New Roman" w:eastAsia="宋体" w:hAnsi="Times New Roman" w:cs="宋体" w:hint="eastAsia"/>
          <w:color w:val="auto"/>
          <w:sz w:val="21"/>
          <w:szCs w:val="21"/>
        </w:rPr>
        <w:t>2020</w:t>
      </w:r>
      <w:r>
        <w:rPr>
          <w:rFonts w:ascii="Times New Roman" w:eastAsia="宋体" w:hAnsi="Times New Roman" w:cs="宋体" w:hint="eastAsia"/>
          <w:color w:val="auto"/>
          <w:sz w:val="21"/>
          <w:szCs w:val="21"/>
        </w:rPr>
        <w:t>年。</w:t>
      </w:r>
    </w:p>
    <w:p w14:paraId="0F25716E" w14:textId="77777777" w:rsidR="00660D9B" w:rsidRDefault="00292472">
      <w:pPr>
        <w:widowControl/>
        <w:spacing w:before="0" w:after="0" w:line="400" w:lineRule="exact"/>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t>[Zhang, San. “A Study of Poetics of Edgar Allan Poe.” Diss. Chongqing University, 2020.]</w:t>
      </w:r>
    </w:p>
    <w:p w14:paraId="2A7D4175" w14:textId="77777777" w:rsidR="00660D9B" w:rsidRDefault="00660D9B">
      <w:pPr>
        <w:widowControl/>
        <w:spacing w:before="0" w:after="0" w:line="400" w:lineRule="exact"/>
        <w:rPr>
          <w:rFonts w:ascii="Times New Roman" w:eastAsia="宋体" w:hAnsi="Times New Roman" w:cs="Times New Roman"/>
          <w:color w:val="auto"/>
          <w:sz w:val="21"/>
          <w:szCs w:val="21"/>
        </w:rPr>
      </w:pPr>
    </w:p>
    <w:p w14:paraId="2244FDB2" w14:textId="77777777" w:rsidR="00660D9B" w:rsidRDefault="00292472">
      <w:pPr>
        <w:widowControl/>
        <w:spacing w:before="0" w:after="0" w:line="400" w:lineRule="exact"/>
        <w:rPr>
          <w:rFonts w:ascii="Times New Roman" w:eastAsia="宋体" w:hAnsi="Times New Roman" w:cs="Times New Roman"/>
          <w:b/>
          <w:bCs/>
          <w:color w:val="auto"/>
          <w:sz w:val="21"/>
          <w:szCs w:val="21"/>
        </w:rPr>
      </w:pPr>
      <w:r>
        <w:rPr>
          <w:rFonts w:ascii="Times New Roman" w:eastAsia="宋体" w:hAnsi="Times New Roman" w:cs="Times New Roman" w:hint="eastAsia"/>
          <w:b/>
          <w:bCs/>
          <w:color w:val="auto"/>
          <w:sz w:val="21"/>
          <w:szCs w:val="21"/>
        </w:rPr>
        <w:t>关于标点符号的说明：无论</w:t>
      </w:r>
      <w:r>
        <w:rPr>
          <w:rFonts w:ascii="Times New Roman" w:eastAsia="宋体" w:hAnsi="Times New Roman" w:cs="Times New Roman" w:hint="eastAsia"/>
          <w:b/>
          <w:bCs/>
          <w:color w:val="auto"/>
          <w:sz w:val="21"/>
          <w:szCs w:val="21"/>
        </w:rPr>
        <w:t>APA</w:t>
      </w:r>
      <w:r>
        <w:rPr>
          <w:rFonts w:ascii="Times New Roman" w:eastAsia="宋体" w:hAnsi="Times New Roman" w:cs="Times New Roman" w:hint="eastAsia"/>
          <w:b/>
          <w:bCs/>
          <w:color w:val="auto"/>
          <w:sz w:val="21"/>
          <w:szCs w:val="21"/>
        </w:rPr>
        <w:t>还是</w:t>
      </w:r>
      <w:r>
        <w:rPr>
          <w:rFonts w:ascii="Times New Roman" w:eastAsia="宋体" w:hAnsi="Times New Roman" w:cs="Times New Roman" w:hint="eastAsia"/>
          <w:b/>
          <w:bCs/>
          <w:color w:val="auto"/>
          <w:sz w:val="21"/>
          <w:szCs w:val="21"/>
        </w:rPr>
        <w:t>MLA</w:t>
      </w:r>
      <w:r>
        <w:rPr>
          <w:rFonts w:ascii="Times New Roman" w:eastAsia="宋体" w:hAnsi="Times New Roman" w:cs="Times New Roman" w:hint="eastAsia"/>
          <w:b/>
          <w:bCs/>
          <w:color w:val="auto"/>
          <w:sz w:val="21"/>
          <w:szCs w:val="21"/>
        </w:rPr>
        <w:t>格式，单引号和双引号必须使用电脑输入的模式。</w:t>
      </w:r>
    </w:p>
    <w:p w14:paraId="4BC5677C" w14:textId="77777777" w:rsidR="00660D9B" w:rsidRDefault="00660D9B">
      <w:pPr>
        <w:widowControl/>
        <w:spacing w:before="0" w:after="0" w:line="400" w:lineRule="exact"/>
        <w:ind w:left="496" w:hangingChars="236" w:hanging="496"/>
        <w:jc w:val="both"/>
        <w:rPr>
          <w:rFonts w:ascii="Times New Roman" w:eastAsia="宋体" w:hAnsi="Times New Roman" w:cs="Times New Roman"/>
          <w:color w:val="auto"/>
          <w:sz w:val="21"/>
          <w:szCs w:val="21"/>
        </w:rPr>
      </w:pPr>
    </w:p>
    <w:sectPr w:rsidR="00660D9B">
      <w:footerReference w:type="even" r:id="rId14"/>
      <w:footerReference w:type="default" r:id="rId15"/>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CD9B4" w14:textId="77777777" w:rsidR="004D6BDD" w:rsidRDefault="004D6BDD">
      <w:pPr>
        <w:spacing w:line="240" w:lineRule="auto"/>
      </w:pPr>
      <w:r>
        <w:separator/>
      </w:r>
    </w:p>
  </w:endnote>
  <w:endnote w:type="continuationSeparator" w:id="0">
    <w:p w14:paraId="0C1B16C8" w14:textId="77777777" w:rsidR="004D6BDD" w:rsidRDefault="004D6B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1" w:subsetted="1" w:fontKey="{FDEEB741-5E7C-4690-94C9-722B6358219B}"/>
    <w:embedBold r:id="rId2" w:subsetted="1" w:fontKey="{E13957B0-C5CC-4078-B29C-224C9BFE6AAA}"/>
  </w:font>
  <w:font w:name="Bembo">
    <w:altName w:val="PMingLiU-ExtB"/>
    <w:charset w:val="00"/>
    <w:family w:val="roman"/>
    <w:pitch w:val="variable"/>
    <w:sig w:usb0="80000003" w:usb1="00000000" w:usb2="00000000" w:usb3="00000000" w:csb0="00000001" w:csb1="00000000"/>
  </w:font>
  <w:font w:name="Arial Unicode MS">
    <w:altName w:val="HGMaruGothicMPRO"/>
    <w:panose1 w:val="020B0604020202020204"/>
    <w:charset w:val="80"/>
    <w:family w:val="swiss"/>
    <w:pitch w:val="default"/>
    <w:sig w:usb0="00000000" w:usb1="00000000" w:usb2="0000003F" w:usb3="00000000" w:csb0="003F01FF" w:csb1="00000000"/>
  </w:font>
  <w:font w:name="Monaco">
    <w:altName w:val="Courier New"/>
    <w:charset w:val="00"/>
    <w:family w:val="auto"/>
    <w:pitch w:val="default"/>
    <w:sig w:usb0="00000000" w:usb1="00000000" w:usb2="00000000" w:usb3="00000000" w:csb0="00000197" w:csb1="00000000"/>
  </w:font>
  <w:font w:name="方正小标宋简体">
    <w:panose1 w:val="03000509000000000000"/>
    <w:charset w:val="86"/>
    <w:family w:val="script"/>
    <w:pitch w:val="fixed"/>
    <w:sig w:usb0="00000001" w:usb1="080E0000" w:usb2="00000010" w:usb3="00000000" w:csb0="00040000" w:csb1="00000000"/>
    <w:embedRegular r:id="rId3" w:subsetted="1" w:fontKey="{F3995910-CD9B-4444-A37D-5C93C83D2CCC}"/>
    <w:embedBold r:id="rId4" w:subsetted="1" w:fontKey="{F8E12556-F513-491C-8518-46AF0D8AC0ED}"/>
  </w:font>
  <w:font w:name="方正公文小标宋">
    <w:charset w:val="86"/>
    <w:family w:val="auto"/>
    <w:pitch w:val="default"/>
    <w:sig w:usb0="A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embedRegular r:id="rId5" w:subsetted="1" w:fontKey="{8E4FBDF4-4A50-44FF-9CE0-4EF6BEA776E4}"/>
  </w:font>
  <w:font w:name="微软雅黑">
    <w:panose1 w:val="020B0503020204020204"/>
    <w:charset w:val="86"/>
    <w:family w:val="swiss"/>
    <w:pitch w:val="variable"/>
    <w:sig w:usb0="80000287" w:usb1="2ACF3C50" w:usb2="00000016" w:usb3="00000000" w:csb0="0004001F" w:csb1="00000000"/>
    <w:embedRegular r:id="rId6" w:subsetted="1" w:fontKey="{3F13ECE8-156E-4077-A01A-132598C14023}"/>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358727588"/>
    </w:sdtPr>
    <w:sdtEndPr>
      <w:rPr>
        <w:rStyle w:val="aa"/>
      </w:rPr>
    </w:sdtEndPr>
    <w:sdtContent>
      <w:p w14:paraId="089CB850" w14:textId="77777777" w:rsidR="00660D9B" w:rsidRDefault="00292472">
        <w:pPr>
          <w:pStyle w:val="a5"/>
          <w:framePr w:wrap="auto"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7F57774D" w14:textId="77777777" w:rsidR="00660D9B" w:rsidRDefault="00660D9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044753144"/>
    </w:sdtPr>
    <w:sdtEndPr>
      <w:rPr>
        <w:rStyle w:val="aa"/>
      </w:rPr>
    </w:sdtEndPr>
    <w:sdtContent>
      <w:p w14:paraId="6F0F805F" w14:textId="77777777" w:rsidR="00660D9B" w:rsidRDefault="00292472">
        <w:pPr>
          <w:pStyle w:val="a5"/>
          <w:framePr w:wrap="auto"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rPr>
          <w:t>1</w:t>
        </w:r>
        <w:r>
          <w:rPr>
            <w:rStyle w:val="aa"/>
          </w:rPr>
          <w:fldChar w:fldCharType="end"/>
        </w:r>
      </w:p>
    </w:sdtContent>
  </w:sdt>
  <w:p w14:paraId="40BCA7A9" w14:textId="77777777" w:rsidR="00660D9B" w:rsidRDefault="00660D9B">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78DDD" w14:textId="77777777" w:rsidR="004D6BDD" w:rsidRDefault="004D6BDD">
      <w:pPr>
        <w:spacing w:before="0" w:after="0"/>
      </w:pPr>
      <w:r>
        <w:separator/>
      </w:r>
    </w:p>
  </w:footnote>
  <w:footnote w:type="continuationSeparator" w:id="0">
    <w:p w14:paraId="031DF94D" w14:textId="77777777" w:rsidR="004D6BDD" w:rsidRDefault="004D6BD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7D94"/>
    <w:multiLevelType w:val="multilevel"/>
    <w:tmpl w:val="1D627D94"/>
    <w:lvl w:ilvl="0">
      <w:start w:val="1"/>
      <w:numFmt w:val="decimal"/>
      <w:lvlText w:val="(%1) "/>
      <w:lvlJc w:val="left"/>
      <w:pPr>
        <w:tabs>
          <w:tab w:val="left" w:pos="0"/>
        </w:tabs>
        <w:ind w:left="0" w:firstLine="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53404A5"/>
    <w:multiLevelType w:val="multilevel"/>
    <w:tmpl w:val="253404A5"/>
    <w:lvl w:ilvl="0">
      <w:start w:val="1"/>
      <w:numFmt w:val="bullet"/>
      <w:lvlText w:val=""/>
      <w:lvlJc w:val="left"/>
      <w:pPr>
        <w:tabs>
          <w:tab w:val="left" w:pos="420"/>
        </w:tabs>
        <w:ind w:left="42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88E582F"/>
    <w:multiLevelType w:val="multilevel"/>
    <w:tmpl w:val="388E582F"/>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3" w15:restartNumberingAfterBreak="0">
    <w:nsid w:val="39467EDE"/>
    <w:multiLevelType w:val="multilevel"/>
    <w:tmpl w:val="39467EDE"/>
    <w:lvl w:ilvl="0">
      <w:start w:val="1"/>
      <w:numFmt w:val="decimal"/>
      <w:lvlText w:val="%1."/>
      <w:lvlJc w:val="left"/>
      <w:pPr>
        <w:tabs>
          <w:tab w:val="left" w:pos="0"/>
        </w:tabs>
        <w:ind w:left="0" w:firstLine="0"/>
      </w:pPr>
      <w:rPr>
        <w:rFonts w:ascii="宋体" w:eastAsia="宋体" w:hAnsi="宋体" w:cs="宋体" w:hint="default"/>
      </w:rPr>
    </w:lvl>
    <w:lvl w:ilvl="1">
      <w:start w:val="1"/>
      <w:numFmt w:val="decimal"/>
      <w:lvlText w:val="3.%2"/>
      <w:lvlJc w:val="left"/>
      <w:pPr>
        <w:tabs>
          <w:tab w:val="left" w:pos="0"/>
        </w:tabs>
        <w:ind w:left="0" w:firstLine="0"/>
      </w:pPr>
      <w:rPr>
        <w:rFonts w:hint="eastAsia"/>
        <w:sz w:val="24"/>
        <w:szCs w:val="24"/>
      </w:rPr>
    </w:lvl>
    <w:lvl w:ilvl="2">
      <w:start w:val="1"/>
      <w:numFmt w:val="decimal"/>
      <w:lvlText w:val="4.19.%3"/>
      <w:lvlJc w:val="left"/>
      <w:pPr>
        <w:tabs>
          <w:tab w:val="left" w:pos="0"/>
        </w:tabs>
        <w:ind w:left="0" w:firstLine="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5BCE343E"/>
    <w:multiLevelType w:val="multilevel"/>
    <w:tmpl w:val="5BCE34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6F4E57A6"/>
    <w:multiLevelType w:val="multilevel"/>
    <w:tmpl w:val="6F4E57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71937274"/>
    <w:multiLevelType w:val="multilevel"/>
    <w:tmpl w:val="71937274"/>
    <w:lvl w:ilvl="0">
      <w:start w:val="1"/>
      <w:numFmt w:val="decimal"/>
      <w:lvlText w:val="%1."/>
      <w:lvlJc w:val="left"/>
      <w:pPr>
        <w:tabs>
          <w:tab w:val="left" w:pos="720"/>
        </w:tabs>
        <w:ind w:left="720" w:hanging="360"/>
      </w:pPr>
    </w:lvl>
    <w:lvl w:ilvl="1">
      <w:start w:val="1"/>
      <w:numFmt w:val="decimal"/>
      <w:lvlText w:val="(%2) "/>
      <w:lvlJc w:val="left"/>
      <w:pPr>
        <w:tabs>
          <w:tab w:val="left" w:pos="0"/>
        </w:tabs>
        <w:ind w:left="0" w:firstLine="0"/>
      </w:pPr>
      <w:rPr>
        <w:rFonts w:ascii="宋体" w:eastAsia="宋体" w:hAnsi="宋体" w:cs="宋体" w:hint="default"/>
        <w:b/>
        <w:bCs/>
        <w:sz w:val="24"/>
        <w:szCs w:val="24"/>
      </w:rPr>
    </w:lvl>
    <w:lvl w:ilvl="2">
      <w:start w:val="1"/>
      <w:numFmt w:val="decimal"/>
      <w:lvlText w:val="(%3)"/>
      <w:lvlJc w:val="left"/>
      <w:pPr>
        <w:tabs>
          <w:tab w:val="left" w:pos="0"/>
        </w:tabs>
        <w:ind w:left="0" w:firstLine="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761D1781"/>
    <w:multiLevelType w:val="multilevel"/>
    <w:tmpl w:val="761D1781"/>
    <w:lvl w:ilvl="0">
      <w:start w:val="1"/>
      <w:numFmt w:val="decimal"/>
      <w:lvlText w:val="(%1) "/>
      <w:lvlJc w:val="left"/>
      <w:pPr>
        <w:tabs>
          <w:tab w:val="left" w:pos="0"/>
        </w:tabs>
        <w:ind w:left="0" w:firstLine="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796A30B8"/>
    <w:multiLevelType w:val="multilevel"/>
    <w:tmpl w:val="796A30B8"/>
    <w:lvl w:ilvl="0">
      <w:start w:val="1"/>
      <w:numFmt w:val="decimal"/>
      <w:lvlText w:val="(%1) "/>
      <w:lvlJc w:val="left"/>
      <w:pPr>
        <w:tabs>
          <w:tab w:val="left" w:pos="0"/>
        </w:tabs>
        <w:ind w:left="0" w:firstLine="0"/>
      </w:pPr>
      <w:rPr>
        <w:rFonts w:hint="default"/>
      </w:rPr>
    </w:lvl>
    <w:lvl w:ilvl="1">
      <w:start w:val="1"/>
      <w:numFmt w:val="bullet"/>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3"/>
  </w:num>
  <w:num w:numId="3">
    <w:abstractNumId w:val="6"/>
  </w:num>
  <w:num w:numId="4">
    <w:abstractNumId w:val="1"/>
  </w:num>
  <w:num w:numId="5">
    <w:abstractNumId w:val="0"/>
  </w:num>
  <w:num w:numId="6">
    <w:abstractNumId w:val="7"/>
  </w:num>
  <w:num w:numId="7">
    <w:abstractNumId w:val="8"/>
  </w:num>
  <w:num w:numId="8">
    <w:abstractNumId w:val="4"/>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郑 尧">
    <w15:presenceInfo w15:providerId="Windows Live" w15:userId="f75f00c96dcd0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I0MDhmNmMwYmJhNWYzZjkyMzNhYTcwNzE2MmFkZGQifQ=="/>
  </w:docVars>
  <w:rsids>
    <w:rsidRoot w:val="000871AC"/>
    <w:rsid w:val="00010D13"/>
    <w:rsid w:val="0007625B"/>
    <w:rsid w:val="000871AC"/>
    <w:rsid w:val="000939B0"/>
    <w:rsid w:val="00126826"/>
    <w:rsid w:val="00190CFE"/>
    <w:rsid w:val="001A4D8E"/>
    <w:rsid w:val="001B13D7"/>
    <w:rsid w:val="00292472"/>
    <w:rsid w:val="0038222A"/>
    <w:rsid w:val="003A567C"/>
    <w:rsid w:val="003D7716"/>
    <w:rsid w:val="0046353F"/>
    <w:rsid w:val="00467843"/>
    <w:rsid w:val="0048116A"/>
    <w:rsid w:val="004C2E12"/>
    <w:rsid w:val="004D6BDD"/>
    <w:rsid w:val="00612A1E"/>
    <w:rsid w:val="00660D9B"/>
    <w:rsid w:val="00710CA6"/>
    <w:rsid w:val="007A4B4B"/>
    <w:rsid w:val="007B3B5F"/>
    <w:rsid w:val="00802138"/>
    <w:rsid w:val="00874444"/>
    <w:rsid w:val="00874EAA"/>
    <w:rsid w:val="008E58D8"/>
    <w:rsid w:val="00AB1830"/>
    <w:rsid w:val="00AF5F9A"/>
    <w:rsid w:val="00B32DB8"/>
    <w:rsid w:val="00B50BDD"/>
    <w:rsid w:val="00C616B4"/>
    <w:rsid w:val="00D04353"/>
    <w:rsid w:val="00D304EE"/>
    <w:rsid w:val="00D34209"/>
    <w:rsid w:val="00E22058"/>
    <w:rsid w:val="00E476E1"/>
    <w:rsid w:val="00E50890"/>
    <w:rsid w:val="00EB75FA"/>
    <w:rsid w:val="00F33E1D"/>
    <w:rsid w:val="00F473F2"/>
    <w:rsid w:val="00FD3E01"/>
    <w:rsid w:val="01640125"/>
    <w:rsid w:val="02C30465"/>
    <w:rsid w:val="03906A9D"/>
    <w:rsid w:val="04784101"/>
    <w:rsid w:val="063A1AC1"/>
    <w:rsid w:val="0A305D6B"/>
    <w:rsid w:val="0E5346E0"/>
    <w:rsid w:val="1174364F"/>
    <w:rsid w:val="133E313A"/>
    <w:rsid w:val="13665434"/>
    <w:rsid w:val="13F56BD4"/>
    <w:rsid w:val="15260D18"/>
    <w:rsid w:val="15E713CE"/>
    <w:rsid w:val="165B573A"/>
    <w:rsid w:val="195279EC"/>
    <w:rsid w:val="197D5C64"/>
    <w:rsid w:val="19A436D1"/>
    <w:rsid w:val="1AF3052A"/>
    <w:rsid w:val="1C6C2EAA"/>
    <w:rsid w:val="20C04A0E"/>
    <w:rsid w:val="21BE0230"/>
    <w:rsid w:val="222B2BDC"/>
    <w:rsid w:val="24200C85"/>
    <w:rsid w:val="26A30712"/>
    <w:rsid w:val="296F7A15"/>
    <w:rsid w:val="2B033E75"/>
    <w:rsid w:val="2C086F8C"/>
    <w:rsid w:val="2D433726"/>
    <w:rsid w:val="2F340C40"/>
    <w:rsid w:val="30321779"/>
    <w:rsid w:val="30CD05D6"/>
    <w:rsid w:val="31CD2B2A"/>
    <w:rsid w:val="329F0927"/>
    <w:rsid w:val="33B92CE9"/>
    <w:rsid w:val="33E77DE1"/>
    <w:rsid w:val="33F341D0"/>
    <w:rsid w:val="342310E4"/>
    <w:rsid w:val="34843C36"/>
    <w:rsid w:val="34AB19CB"/>
    <w:rsid w:val="34DA3E98"/>
    <w:rsid w:val="39AA170C"/>
    <w:rsid w:val="3D225437"/>
    <w:rsid w:val="3EC55271"/>
    <w:rsid w:val="3F903AF9"/>
    <w:rsid w:val="404F70BA"/>
    <w:rsid w:val="40E0012A"/>
    <w:rsid w:val="41DC56FE"/>
    <w:rsid w:val="432F1646"/>
    <w:rsid w:val="4373196D"/>
    <w:rsid w:val="441E6408"/>
    <w:rsid w:val="44307631"/>
    <w:rsid w:val="456B194D"/>
    <w:rsid w:val="492434DC"/>
    <w:rsid w:val="49E44E1C"/>
    <w:rsid w:val="4B305E2B"/>
    <w:rsid w:val="4C2C75A6"/>
    <w:rsid w:val="4E902DC0"/>
    <w:rsid w:val="4F0E552C"/>
    <w:rsid w:val="4F922F4F"/>
    <w:rsid w:val="5051105B"/>
    <w:rsid w:val="519E6290"/>
    <w:rsid w:val="52186957"/>
    <w:rsid w:val="5272263D"/>
    <w:rsid w:val="537A4C30"/>
    <w:rsid w:val="53D224B3"/>
    <w:rsid w:val="53FE3C66"/>
    <w:rsid w:val="559678EC"/>
    <w:rsid w:val="583A0F2E"/>
    <w:rsid w:val="5A296BA4"/>
    <w:rsid w:val="5B61236E"/>
    <w:rsid w:val="5B9F71CE"/>
    <w:rsid w:val="639D4431"/>
    <w:rsid w:val="646835A1"/>
    <w:rsid w:val="65974C24"/>
    <w:rsid w:val="681349F0"/>
    <w:rsid w:val="68361FD9"/>
    <w:rsid w:val="68D51CA5"/>
    <w:rsid w:val="68FB5BB0"/>
    <w:rsid w:val="6B394A6A"/>
    <w:rsid w:val="6BA44C88"/>
    <w:rsid w:val="6BE94910"/>
    <w:rsid w:val="715F5AD8"/>
    <w:rsid w:val="727C4FE3"/>
    <w:rsid w:val="734D6945"/>
    <w:rsid w:val="753A3EB5"/>
    <w:rsid w:val="77B33899"/>
    <w:rsid w:val="77C36F41"/>
    <w:rsid w:val="785B34DC"/>
    <w:rsid w:val="7ABF72FD"/>
    <w:rsid w:val="7C820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43AD1"/>
  <w15:docId w15:val="{5D018FA2-8E83-4B55-A641-5DF35C8B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before="60" w:after="60" w:line="312" w:lineRule="auto"/>
    </w:pPr>
    <w:rPr>
      <w:color w:val="333333"/>
      <w:kern w:val="2"/>
      <w:sz w:val="22"/>
      <w:szCs w:val="22"/>
    </w:r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link w:val="20"/>
    <w:uiPriority w:val="9"/>
    <w:qFormat/>
    <w:pPr>
      <w:keepNext/>
      <w:keepLines/>
      <w:spacing w:before="0" w:after="0" w:line="408" w:lineRule="auto"/>
      <w:outlineLvl w:val="1"/>
    </w:pPr>
    <w:rPr>
      <w:b/>
      <w:bCs/>
      <w:color w:val="1A1A1A"/>
      <w:sz w:val="32"/>
      <w:szCs w:val="32"/>
    </w:rPr>
  </w:style>
  <w:style w:type="paragraph" w:styleId="4">
    <w:name w:val="heading 4"/>
    <w:basedOn w:val="a"/>
    <w:next w:val="a"/>
    <w:uiPriority w:val="9"/>
    <w:qFormat/>
    <w:pPr>
      <w:keepNext/>
      <w:keepLines/>
      <w:spacing w:before="0" w:after="0" w:line="408" w:lineRule="auto"/>
      <w:outlineLvl w:val="3"/>
    </w:pPr>
    <w:rPr>
      <w:b/>
      <w:bCs/>
      <w:color w:val="1A1A1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Bembo" w:hAnsi="Bembo"/>
      <w:kern w:val="0"/>
      <w:sz w:val="24"/>
    </w:rPr>
  </w:style>
  <w:style w:type="paragraph" w:styleId="a4">
    <w:name w:val="Plain Text"/>
    <w:basedOn w:val="a"/>
    <w:qFormat/>
    <w:rPr>
      <w:rFonts w:ascii="宋体" w:hAnsi="Courier New" w:cs="Courier New"/>
      <w:szCs w:val="21"/>
      <w:lang w:val="en-GB"/>
    </w:rPr>
  </w:style>
  <w:style w:type="paragraph" w:styleId="a5">
    <w:name w:val="footer"/>
    <w:basedOn w:val="a"/>
    <w:link w:val="a6"/>
    <w:uiPriority w:val="99"/>
    <w:unhideWhenUsed/>
    <w:qFormat/>
    <w:pPr>
      <w:tabs>
        <w:tab w:val="center" w:pos="4513"/>
        <w:tab w:val="right" w:pos="9026"/>
      </w:tabs>
      <w:spacing w:before="0" w:after="0" w:line="240" w:lineRule="auto"/>
    </w:pPr>
  </w:style>
  <w:style w:type="paragraph" w:styleId="21">
    <w:name w:val="Body Text 2"/>
    <w:basedOn w:val="a"/>
    <w:qFormat/>
    <w:pPr>
      <w:spacing w:after="120" w:line="480" w:lineRule="auto"/>
    </w:pPr>
    <w:rPr>
      <w:lang w:val="en-GB"/>
    </w:rPr>
  </w:style>
  <w:style w:type="paragraph" w:styleId="a7">
    <w:name w:val="Normal (Web)"/>
    <w:basedOn w:val="a"/>
    <w:qFormat/>
    <w:pPr>
      <w:widowControl/>
      <w:spacing w:before="100" w:beforeAutospacing="1" w:after="100" w:afterAutospacing="1"/>
    </w:pPr>
    <w:rPr>
      <w:rFonts w:ascii="Arial Unicode MS" w:eastAsia="Arial Unicode MS" w:hAnsi="Arial Unicode MS" w:cs="Arial Unicode MS"/>
      <w:kern w:val="0"/>
      <w:sz w:val="24"/>
    </w:rPr>
  </w:style>
  <w:style w:type="paragraph" w:styleId="a8">
    <w:name w:val="Title"/>
    <w:basedOn w:val="a"/>
    <w:next w:val="a"/>
    <w:uiPriority w:val="9"/>
    <w:qFormat/>
    <w:pPr>
      <w:keepNext/>
      <w:keepLines/>
      <w:spacing w:before="0" w:after="0" w:line="408" w:lineRule="auto"/>
      <w:jc w:val="center"/>
      <w:outlineLvl w:val="0"/>
    </w:pPr>
    <w:rPr>
      <w:b/>
      <w:bCs/>
      <w:color w:val="1A1A1A"/>
      <w:sz w:val="48"/>
      <w:szCs w:val="48"/>
    </w:rPr>
  </w:style>
  <w:style w:type="table" w:styleId="a9">
    <w:name w:val="Table Grid"/>
    <w:basedOn w:val="a1"/>
    <w:uiPriority w:val="39"/>
    <w:qFormat/>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styleId="aa">
    <w:name w:val="page number"/>
    <w:basedOn w:val="a0"/>
    <w:uiPriority w:val="99"/>
    <w:semiHidden/>
    <w:unhideWhenUsed/>
    <w:qFormat/>
  </w:style>
  <w:style w:type="character" w:styleId="ab">
    <w:name w:val="Emphasis"/>
    <w:qFormat/>
    <w:rPr>
      <w:i/>
      <w:iCs/>
    </w:rPr>
  </w:style>
  <w:style w:type="character" w:styleId="ac">
    <w:name w:val="Hyperlink"/>
    <w:uiPriority w:val="99"/>
    <w:unhideWhenUsed/>
    <w:qFormat/>
    <w:rPr>
      <w:color w:val="0563C1" w:themeColor="hyperlink"/>
      <w:u w:val="single"/>
    </w:rPr>
  </w:style>
  <w:style w:type="character" w:customStyle="1" w:styleId="melo-codeblock-Base-theme-char">
    <w:name w:val="melo-codeblock-Base-theme-char"/>
    <w:qFormat/>
    <w:rPr>
      <w:rFonts w:ascii="Monaco" w:eastAsia="Monaco" w:hAnsi="Monaco" w:cs="Monaco"/>
      <w:color w:val="000000"/>
      <w:sz w:val="21"/>
    </w:rPr>
  </w:style>
  <w:style w:type="paragraph" w:customStyle="1" w:styleId="melo-codeblock-Base-theme-para">
    <w:name w:val="melo-codeblock-Base-theme-para"/>
    <w:basedOn w:val="a"/>
    <w:qFormat/>
    <w:pPr>
      <w:spacing w:before="0" w:after="0" w:line="360" w:lineRule="auto"/>
    </w:pPr>
    <w:rPr>
      <w:rFonts w:ascii="Monaco" w:eastAsia="Monaco" w:hAnsi="Monaco" w:cs="Monaco"/>
      <w:color w:val="000000"/>
      <w:sz w:val="21"/>
    </w:rPr>
  </w:style>
  <w:style w:type="character" w:customStyle="1" w:styleId="a6">
    <w:name w:val="页脚 字符"/>
    <w:basedOn w:val="a0"/>
    <w:link w:val="a5"/>
    <w:uiPriority w:val="99"/>
    <w:qFormat/>
  </w:style>
  <w:style w:type="character" w:customStyle="1" w:styleId="20">
    <w:name w:val="标题 2 字符"/>
    <w:link w:val="2"/>
    <w:qFormat/>
    <w:rPr>
      <w:b/>
      <w:bCs/>
      <w:color w:val="1A1A1A"/>
      <w:sz w:val="32"/>
      <w:szCs w:val="32"/>
    </w:rPr>
  </w:style>
  <w:style w:type="paragraph" w:customStyle="1" w:styleId="citation1">
    <w:name w:val="citation1"/>
    <w:basedOn w:val="a"/>
    <w:qFormat/>
    <w:pPr>
      <w:widowControl/>
      <w:spacing w:before="100" w:beforeAutospacing="1" w:after="100" w:afterAutospacing="1" w:line="480" w:lineRule="auto"/>
      <w:ind w:hanging="375"/>
    </w:pPr>
    <w:rPr>
      <w:rFonts w:ascii="宋体" w:hAnsi="宋体"/>
      <w:kern w:val="0"/>
      <w:sz w:val="24"/>
    </w:rPr>
  </w:style>
  <w:style w:type="paragraph" w:styleId="ad">
    <w:name w:val="List Paragraph"/>
    <w:basedOn w:val="a"/>
    <w:uiPriority w:val="34"/>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paragraph" w:styleId="ae">
    <w:name w:val="header"/>
    <w:basedOn w:val="a"/>
    <w:link w:val="af"/>
    <w:uiPriority w:val="99"/>
    <w:unhideWhenUsed/>
    <w:rsid w:val="00AB1830"/>
    <w:pPr>
      <w:pBdr>
        <w:bottom w:val="single" w:sz="6" w:space="1" w:color="auto"/>
      </w:pBdr>
      <w:tabs>
        <w:tab w:val="center" w:pos="4153"/>
        <w:tab w:val="right" w:pos="8306"/>
      </w:tabs>
      <w:spacing w:line="240" w:lineRule="auto"/>
      <w:jc w:val="center"/>
    </w:pPr>
    <w:rPr>
      <w:sz w:val="18"/>
      <w:szCs w:val="18"/>
    </w:rPr>
  </w:style>
  <w:style w:type="character" w:customStyle="1" w:styleId="af">
    <w:name w:val="页眉 字符"/>
    <w:basedOn w:val="a0"/>
    <w:link w:val="ae"/>
    <w:uiPriority w:val="99"/>
    <w:rsid w:val="00AB1830"/>
    <w:rPr>
      <w:color w:val="333333"/>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x.doi.org/10.1037/pspa0000166" TargetMode="External"/><Relationship Id="rId13" Type="http://schemas.openxmlformats.org/officeDocument/2006/relationships/hyperlink" Target="https://www.washingtonpost.com/entertainment/music/best-music-of-2019-lana-del-rey-sings-lullabies-about-the-end-of-america/2019/12/06/6e82c5ec-15d8-11ea-a659-7d69641c6ff7_stor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astyle.apa.org/" TargetMode="External"/><Relationship Id="rId12" Type="http://schemas.openxmlformats.org/officeDocument/2006/relationships/hyperlink" Target="https://doi.org/10.3928/0148-4834-20000401-07"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manparts.medium.com/laziness-does-not-exist-3af27e312d0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1175/BAMS-D-18-0270.1" TargetMode="External"/><Relationship Id="rId4" Type="http://schemas.openxmlformats.org/officeDocument/2006/relationships/webSettings" Target="webSettings.xml"/><Relationship Id="rId9" Type="http://schemas.openxmlformats.org/officeDocument/2006/relationships/hyperlink" Target="https://www.nlm.nih.gov/NIHbmic/nih_data_sharing_policies.html" TargetMode="External"/><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19</Pages>
  <Words>3598</Words>
  <Characters>20509</Characters>
  <Application>Microsoft Office Word</Application>
  <DocSecurity>0</DocSecurity>
  <Lines>170</Lines>
  <Paragraphs>48</Paragraphs>
  <ScaleCrop>false</ScaleCrop>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2023-01-10T01:43:00Z</dcterms:created>
  <dcterms:modified xsi:type="dcterms:W3CDTF">2023-04-06T01:40:00Z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74FA6463C926474A9592E50A94253641</vt:lpwstr>
  </property>
</Properties>
</file>